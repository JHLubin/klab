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CE571" w14:textId="77777777" w:rsidR="000E0FAC" w:rsidRDefault="000E0FAC" w:rsidP="000E0FAC">
      <w:pPr>
        <w:spacing w:line="480" w:lineRule="auto"/>
        <w:rPr>
          <w:b/>
        </w:rPr>
      </w:pPr>
      <w:r>
        <w:rPr>
          <w:b/>
        </w:rPr>
        <w:t>Supplementary Figures:</w:t>
      </w:r>
    </w:p>
    <w:p w14:paraId="4A2B23D9" w14:textId="77777777" w:rsidR="000E0FAC" w:rsidRDefault="000E0FAC" w:rsidP="000E0FAC">
      <w:r>
        <w:rPr>
          <w:noProof/>
        </w:rPr>
        <w:drawing>
          <wp:inline distT="0" distB="0" distL="0" distR="0" wp14:anchorId="1AEE7293" wp14:editId="48AE38E2">
            <wp:extent cx="5486400" cy="2832320"/>
            <wp:effectExtent l="0" t="0" r="0" b="12700"/>
            <wp:docPr id="8" name="Picture 8" descr="Macintosh HD:Users:manasipethe:Google Drive:2016:Manuscript_LatestDraft2016:SupplementaryFigureImages:FigureS2_increasein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nasipethe:Google Drive:2016:Manuscript_LatestDraft2016:SupplementaryFigureImages:FigureS2_increaseinR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32320"/>
                    </a:xfrm>
                    <a:prstGeom prst="rect">
                      <a:avLst/>
                    </a:prstGeom>
                    <a:noFill/>
                    <a:ln>
                      <a:noFill/>
                    </a:ln>
                  </pic:spPr>
                </pic:pic>
              </a:graphicData>
            </a:graphic>
          </wp:inline>
        </w:drawing>
      </w:r>
    </w:p>
    <w:p w14:paraId="740B2926" w14:textId="77777777" w:rsidR="000E0FAC" w:rsidRDefault="000E0FAC" w:rsidP="000E0FAC"/>
    <w:p w14:paraId="6B369787" w14:textId="15E49F36" w:rsidR="000E0FAC" w:rsidRDefault="000E0FAC" w:rsidP="000E0FAC">
      <w:pPr>
        <w:jc w:val="both"/>
      </w:pPr>
      <w:r w:rsidRPr="00866853">
        <w:rPr>
          <w:b/>
        </w:rPr>
        <w:t>Figure S</w:t>
      </w:r>
      <w:r>
        <w:rPr>
          <w:b/>
        </w:rPr>
        <w:t>1</w:t>
      </w:r>
      <w:r w:rsidRPr="00866853">
        <w:rPr>
          <w:b/>
        </w:rPr>
        <w:t>: The additive effect of each energy term to the auROC.</w:t>
      </w:r>
      <w:r>
        <w:t xml:space="preserve"> Each plot shows the representative ROC curve for Rosetta Energy (sum total of peptide and protease interface energy; depicted in light blue), Rosetta Energy + </w:t>
      </w:r>
      <w:ins w:id="0" w:author="Aliza Rubenstein" w:date="2016-11-20T20:22:00Z">
        <w:r w:rsidR="0049050F">
          <w:t>c</w:t>
        </w:r>
      </w:ins>
      <w:r>
        <w:t>onstraint score (Green), Rosetta Energy + constraint score + secondary structure propensity (red), Rosetta Energy + constraint score + secondary structure propensity + Electrostatic binding energy (dark blue). All</w:t>
      </w:r>
      <w:r w:rsidR="00EE31B7">
        <w:t xml:space="preserve"> </w:t>
      </w:r>
      <w:r w:rsidR="002E1BDE">
        <w:t xml:space="preserve">score </w:t>
      </w:r>
      <w:r>
        <w:t>terms are seen to contribute to the discriminative efficiency of the score function.</w:t>
      </w:r>
    </w:p>
    <w:p w14:paraId="286018A5" w14:textId="77777777" w:rsidR="000E0FAC" w:rsidRDefault="000E0FAC" w:rsidP="000E0FAC"/>
    <w:p w14:paraId="099E3C80" w14:textId="77777777" w:rsidR="000E0FAC" w:rsidRDefault="000E0FAC" w:rsidP="000E0FAC">
      <w:r>
        <w:rPr>
          <w:noProof/>
        </w:rPr>
        <w:drawing>
          <wp:inline distT="0" distB="0" distL="0" distR="0" wp14:anchorId="5EC91AE1" wp14:editId="64190F57">
            <wp:extent cx="5486400" cy="3200400"/>
            <wp:effectExtent l="0" t="0" r="0" b="0"/>
            <wp:docPr id="13" name="Picture 13" descr="Macintosh HD:Users:manasipethe:Google Drive:2016:Manuscript_LatestDraft2016:SupplementaryFigureImages:FigS3_backbone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nasipethe:Google Drive:2016:Manuscript_LatestDraft2016:SupplementaryFigureImages:FigS3_backbonesamp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1683A3B7" w14:textId="77777777" w:rsidR="000E0FAC" w:rsidRDefault="000E0FAC" w:rsidP="000E0FAC"/>
    <w:p w14:paraId="532C5335" w14:textId="77777777" w:rsidR="000E0FAC" w:rsidRDefault="000E0FAC" w:rsidP="000E0FAC">
      <w:pPr>
        <w:jc w:val="both"/>
      </w:pPr>
      <w:r w:rsidRPr="00727299">
        <w:rPr>
          <w:b/>
        </w:rPr>
        <w:lastRenderedPageBreak/>
        <w:t>Fig S</w:t>
      </w:r>
      <w:r>
        <w:rPr>
          <w:b/>
        </w:rPr>
        <w:t>2</w:t>
      </w:r>
      <w:r w:rsidRPr="00727299">
        <w:rPr>
          <w:b/>
        </w:rPr>
        <w:t>: Impact of sampling flexibility of the protease backbone and sidechain degrees of freedom.</w:t>
      </w:r>
      <w:r>
        <w:t xml:space="preserve"> The peptide backbone and sidechains were flexible in all of the simulations depicted in the figure. “bb” refers to the backbone of the protease such that bb=0 indicates that the backbone was not allowed to relax, bb=1 that backbone was allowed to relax. ”j” refers to the rigid body freedom of the peptide with respect to the protease. j=0 means that rigid body freedom was constrained during the simulation; j=1 rigid body flexibility allowed during simulation. The highest efficiency of discrimination was observed when the protease backbone was not allowed to relax, and the protease sidechains were flexible during the simulation.</w:t>
      </w:r>
    </w:p>
    <w:p w14:paraId="66810D24" w14:textId="77777777" w:rsidR="000E0FAC" w:rsidRDefault="000E0FAC" w:rsidP="000E0FAC"/>
    <w:p w14:paraId="7FE205B3" w14:textId="77777777" w:rsidR="000E0FAC" w:rsidRPr="00FE6B4E" w:rsidRDefault="000E0FAC" w:rsidP="000E0FAC">
      <w:pPr>
        <w:rPr>
          <w:b/>
        </w:rPr>
      </w:pPr>
      <w:r>
        <w:rPr>
          <w:noProof/>
        </w:rPr>
        <w:drawing>
          <wp:inline distT="0" distB="0" distL="0" distR="0" wp14:anchorId="306E6222" wp14:editId="15B790EA">
            <wp:extent cx="5478145" cy="2971800"/>
            <wp:effectExtent l="0" t="0" r="0" b="0"/>
            <wp:docPr id="2" name="Picture 2" descr="Macintosh HD:Users:manasipethe:Google Drive:2016:Manuscript_LatestDraft2016:SupplementaryFigureImages:Woc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nasipethe:Google Drive:2016:Manuscript_LatestDraft2016:SupplementaryFigureImages:Woc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971800"/>
                    </a:xfrm>
                    <a:prstGeom prst="rect">
                      <a:avLst/>
                    </a:prstGeom>
                    <a:noFill/>
                    <a:ln>
                      <a:noFill/>
                    </a:ln>
                  </pic:spPr>
                </pic:pic>
              </a:graphicData>
            </a:graphic>
          </wp:inline>
        </w:drawing>
      </w:r>
    </w:p>
    <w:p w14:paraId="1D01AC40" w14:textId="77777777" w:rsidR="000E0FAC" w:rsidRPr="00FE6B4E" w:rsidRDefault="000E0FAC" w:rsidP="000E0FAC">
      <w:pPr>
        <w:jc w:val="both"/>
      </w:pPr>
      <w:r w:rsidRPr="00FE6B4E">
        <w:rPr>
          <w:b/>
        </w:rPr>
        <w:t>Figure S</w:t>
      </w:r>
      <w:r>
        <w:rPr>
          <w:b/>
        </w:rPr>
        <w:t>3</w:t>
      </w:r>
      <w:r w:rsidRPr="00FE6B4E">
        <w:rPr>
          <w:b/>
        </w:rPr>
        <w:t xml:space="preserve">:  Contribution of maintaining near attack conformation with respect </w:t>
      </w:r>
      <w:r>
        <w:rPr>
          <w:b/>
        </w:rPr>
        <w:t xml:space="preserve">to protease catalytic machinery. </w:t>
      </w:r>
      <w:r>
        <w:t>Three FastRelax protocols were performed to compare the effect of the presence of catalytic constraints during the Fastrelax and scoring stage. Scores (white bars) depict enrichment values obtained when enzymatic constraints were excluded in the FastRelax step but were included in the scoring step. Scores_wocst (blue) depict experimental results where constraints were excluded from the FastRelax step as well as from the scoring calculation. Original_wcst (black) depict experimental results where FastRelax was performed with constraints and the constraint score was included in calculation of Enrichment. Highest enrichment is observed when catalytic constraints are included in both the FastRelax as well as scoring steps.</w:t>
      </w:r>
    </w:p>
    <w:p w14:paraId="6439CF6A" w14:textId="77777777" w:rsidR="000E0FAC" w:rsidRDefault="000E0FAC" w:rsidP="000E0FAC"/>
    <w:p w14:paraId="18D7103E" w14:textId="77777777" w:rsidR="000E0FAC" w:rsidRDefault="000E0FAC" w:rsidP="000E0FAC"/>
    <w:p w14:paraId="0D96E23C" w14:textId="77777777" w:rsidR="000E0FAC" w:rsidRDefault="000E0FAC" w:rsidP="000E0FAC">
      <w:r>
        <w:rPr>
          <w:noProof/>
        </w:rPr>
        <w:drawing>
          <wp:inline distT="0" distB="0" distL="0" distR="0" wp14:anchorId="3E3F1D53" wp14:editId="1654DB76">
            <wp:extent cx="5486400" cy="5664200"/>
            <wp:effectExtent l="0" t="0" r="0" b="0"/>
            <wp:docPr id="4" name="Picture 4" descr="Macintosh HD:Users:manasipethe:Google Drive:2016:Manuscript_LatestDraft2016:SupplementaryFigureImages:AccuracyvsTraining_woFU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nasipethe:Google Drive:2016:Manuscript_LatestDraft2016:SupplementaryFigureImages:AccuracyvsTraining_woFUr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664200"/>
                    </a:xfrm>
                    <a:prstGeom prst="rect">
                      <a:avLst/>
                    </a:prstGeom>
                    <a:noFill/>
                    <a:ln>
                      <a:noFill/>
                    </a:ln>
                  </pic:spPr>
                </pic:pic>
              </a:graphicData>
            </a:graphic>
          </wp:inline>
        </w:drawing>
      </w:r>
    </w:p>
    <w:p w14:paraId="7071C4C0" w14:textId="77777777" w:rsidR="000E0FAC" w:rsidRDefault="000E0FAC" w:rsidP="000E0FAC"/>
    <w:p w14:paraId="5795F95A" w14:textId="77777777" w:rsidR="000E0FAC" w:rsidRDefault="000E0FAC" w:rsidP="000E0FAC"/>
    <w:p w14:paraId="2F8BD86C" w14:textId="77777777" w:rsidR="000E0FAC" w:rsidRDefault="000E0FAC" w:rsidP="000E0FAC">
      <w:r w:rsidRPr="00B95927">
        <w:rPr>
          <w:b/>
        </w:rPr>
        <w:t>Fig S</w:t>
      </w:r>
      <w:r>
        <w:rPr>
          <w:b/>
        </w:rPr>
        <w:t>4</w:t>
      </w:r>
      <w:r w:rsidRPr="00B95927">
        <w:rPr>
          <w:b/>
        </w:rPr>
        <w:t>. To avoid over-fitting we performed a jack-knifing procedure where classification and generalization was performed by randomly splitting the datasets into training and test.</w:t>
      </w:r>
      <w:r>
        <w:rPr>
          <w:b/>
        </w:rPr>
        <w:t xml:space="preserve"> </w:t>
      </w:r>
      <w:r>
        <w:t>The Figure illustrates Accuracy versus Training Data size plots for Sequence, Structure and Combination SVMs. (A) TEV (B) HIV (C) HCV (D) Granzyme B (E) MMP2</w:t>
      </w:r>
    </w:p>
    <w:p w14:paraId="22FA8233" w14:textId="77777777" w:rsidR="000E0FAC" w:rsidRDefault="000E0FAC" w:rsidP="000E0FAC"/>
    <w:p w14:paraId="7F61A5A1" w14:textId="77777777" w:rsidR="000E0FAC" w:rsidRDefault="000E0FAC" w:rsidP="000E0FAC"/>
    <w:p w14:paraId="601C2026" w14:textId="77777777" w:rsidR="000E0FAC" w:rsidRDefault="000E0FAC" w:rsidP="000E0FAC"/>
    <w:p w14:paraId="320A4C04" w14:textId="712A8D4A" w:rsidR="000E0FAC" w:rsidRDefault="000E0FAC" w:rsidP="000E0FAC"/>
    <w:p w14:paraId="71D37C34" w14:textId="77777777" w:rsidR="00A87650" w:rsidRDefault="00A87650" w:rsidP="000E0FAC"/>
    <w:p w14:paraId="5012F2BE" w14:textId="77777777" w:rsidR="000E0FAC" w:rsidRDefault="000E0FAC" w:rsidP="000E0FAC"/>
    <w:p w14:paraId="083F556C" w14:textId="77777777" w:rsidR="000E0FAC" w:rsidRPr="002037B0" w:rsidRDefault="000E0FAC" w:rsidP="000E0FAC">
      <w:pPr>
        <w:rPr>
          <w:b/>
        </w:rPr>
      </w:pPr>
    </w:p>
    <w:p w14:paraId="00BCC2D1" w14:textId="77777777" w:rsidR="000E0FAC" w:rsidRPr="000E0FAC" w:rsidRDefault="000E0FAC" w:rsidP="000E0FAC">
      <w:pPr>
        <w:rPr>
          <w:b/>
          <w:noProof/>
        </w:rPr>
      </w:pPr>
      <w:r w:rsidRPr="000E0FAC">
        <w:rPr>
          <w:b/>
          <w:noProof/>
        </w:rPr>
        <w:t>Supplementary Tables:</w:t>
      </w:r>
    </w:p>
    <w:p w14:paraId="648A8755" w14:textId="77777777" w:rsidR="000E0FAC" w:rsidRDefault="000E0FAC" w:rsidP="000E0FAC">
      <w:pPr>
        <w:rPr>
          <w:b/>
          <w:noProof/>
        </w:rPr>
      </w:pPr>
    </w:p>
    <w:p w14:paraId="51F442DF" w14:textId="77777777" w:rsidR="00E91B53" w:rsidRDefault="00E91B53" w:rsidP="00E91B53">
      <w:pPr>
        <w:rPr>
          <w:noProof/>
        </w:rPr>
      </w:pPr>
      <w:r>
        <w:rPr>
          <w:noProof/>
        </w:rPr>
        <w:t>Table S1: True Positive and False Positive Rates observed for critical point of auROC</w:t>
      </w:r>
    </w:p>
    <w:p w14:paraId="22B63CE8" w14:textId="77777777" w:rsidR="00E91B53" w:rsidRDefault="00E91B53" w:rsidP="00E91B53">
      <w:pPr>
        <w:ind w:firstLine="720"/>
      </w:pPr>
    </w:p>
    <w:tbl>
      <w:tblPr>
        <w:tblStyle w:val="TableGrid"/>
        <w:tblW w:w="0" w:type="auto"/>
        <w:tblLook w:val="04A0" w:firstRow="1" w:lastRow="0" w:firstColumn="1" w:lastColumn="0" w:noHBand="0" w:noVBand="1"/>
      </w:tblPr>
      <w:tblGrid>
        <w:gridCol w:w="2952"/>
        <w:gridCol w:w="2952"/>
        <w:gridCol w:w="2952"/>
      </w:tblGrid>
      <w:tr w:rsidR="00E91B53" w:rsidRPr="0046296D" w14:paraId="56517514" w14:textId="77777777" w:rsidTr="000C07A6">
        <w:tc>
          <w:tcPr>
            <w:tcW w:w="2952" w:type="dxa"/>
          </w:tcPr>
          <w:p w14:paraId="444B463B" w14:textId="77777777" w:rsidR="00E91B53" w:rsidRPr="0046296D" w:rsidRDefault="00E91B53" w:rsidP="000C07A6">
            <w:pPr>
              <w:jc w:val="center"/>
              <w:rPr>
                <w:b/>
                <w:noProof/>
              </w:rPr>
            </w:pPr>
            <w:r w:rsidRPr="0046296D">
              <w:rPr>
                <w:b/>
                <w:noProof/>
              </w:rPr>
              <w:t>Protease</w:t>
            </w:r>
          </w:p>
        </w:tc>
        <w:tc>
          <w:tcPr>
            <w:tcW w:w="2952" w:type="dxa"/>
          </w:tcPr>
          <w:p w14:paraId="16D216E2" w14:textId="77777777" w:rsidR="00E91B53" w:rsidRPr="0046296D" w:rsidRDefault="00E91B53" w:rsidP="000C07A6">
            <w:pPr>
              <w:jc w:val="center"/>
              <w:rPr>
                <w:b/>
                <w:noProof/>
              </w:rPr>
            </w:pPr>
            <w:r w:rsidRPr="0046296D">
              <w:rPr>
                <w:b/>
                <w:noProof/>
              </w:rPr>
              <w:t>TPR</w:t>
            </w:r>
          </w:p>
        </w:tc>
        <w:tc>
          <w:tcPr>
            <w:tcW w:w="2952" w:type="dxa"/>
          </w:tcPr>
          <w:p w14:paraId="14C4A097" w14:textId="77777777" w:rsidR="00E91B53" w:rsidRPr="0046296D" w:rsidRDefault="00E91B53" w:rsidP="000C07A6">
            <w:pPr>
              <w:jc w:val="center"/>
              <w:rPr>
                <w:b/>
                <w:noProof/>
              </w:rPr>
            </w:pPr>
            <w:r w:rsidRPr="0046296D">
              <w:rPr>
                <w:b/>
                <w:noProof/>
              </w:rPr>
              <w:t>FPR</w:t>
            </w:r>
          </w:p>
        </w:tc>
      </w:tr>
      <w:tr w:rsidR="00E91B53" w14:paraId="4E0AE4C9" w14:textId="77777777" w:rsidTr="000C07A6">
        <w:tc>
          <w:tcPr>
            <w:tcW w:w="2952" w:type="dxa"/>
          </w:tcPr>
          <w:p w14:paraId="0E057143" w14:textId="77777777" w:rsidR="00E91B53" w:rsidRDefault="00E91B53" w:rsidP="000C07A6">
            <w:pPr>
              <w:jc w:val="center"/>
              <w:rPr>
                <w:noProof/>
              </w:rPr>
            </w:pPr>
            <w:r>
              <w:rPr>
                <w:noProof/>
              </w:rPr>
              <w:t>HCV</w:t>
            </w:r>
          </w:p>
        </w:tc>
        <w:tc>
          <w:tcPr>
            <w:tcW w:w="2952" w:type="dxa"/>
          </w:tcPr>
          <w:p w14:paraId="01D6C786" w14:textId="77777777" w:rsidR="00E91B53" w:rsidRDefault="00E91B53" w:rsidP="000C07A6">
            <w:pPr>
              <w:jc w:val="center"/>
              <w:rPr>
                <w:noProof/>
              </w:rPr>
            </w:pPr>
            <w:r>
              <w:rPr>
                <w:noProof/>
              </w:rPr>
              <w:t>0.92</w:t>
            </w:r>
          </w:p>
        </w:tc>
        <w:tc>
          <w:tcPr>
            <w:tcW w:w="2952" w:type="dxa"/>
          </w:tcPr>
          <w:p w14:paraId="27B10B4A" w14:textId="77777777" w:rsidR="00E91B53" w:rsidRDefault="00E91B53" w:rsidP="000C07A6">
            <w:pPr>
              <w:jc w:val="center"/>
              <w:rPr>
                <w:noProof/>
              </w:rPr>
            </w:pPr>
            <w:r>
              <w:rPr>
                <w:noProof/>
              </w:rPr>
              <w:t>0.08</w:t>
            </w:r>
          </w:p>
        </w:tc>
      </w:tr>
      <w:tr w:rsidR="00E91B53" w14:paraId="161ECE1D" w14:textId="77777777" w:rsidTr="000C07A6">
        <w:tc>
          <w:tcPr>
            <w:tcW w:w="2952" w:type="dxa"/>
          </w:tcPr>
          <w:p w14:paraId="12F7C7C4" w14:textId="77777777" w:rsidR="00E91B53" w:rsidRDefault="00E91B53" w:rsidP="000C07A6">
            <w:pPr>
              <w:jc w:val="center"/>
              <w:rPr>
                <w:noProof/>
              </w:rPr>
            </w:pPr>
            <w:r>
              <w:rPr>
                <w:noProof/>
              </w:rPr>
              <w:t>TEV</w:t>
            </w:r>
          </w:p>
        </w:tc>
        <w:tc>
          <w:tcPr>
            <w:tcW w:w="2952" w:type="dxa"/>
          </w:tcPr>
          <w:p w14:paraId="46B76E63" w14:textId="77777777" w:rsidR="00E91B53" w:rsidRDefault="00E91B53" w:rsidP="000C07A6">
            <w:pPr>
              <w:jc w:val="center"/>
              <w:rPr>
                <w:noProof/>
              </w:rPr>
            </w:pPr>
            <w:r>
              <w:rPr>
                <w:noProof/>
              </w:rPr>
              <w:t>0.96</w:t>
            </w:r>
          </w:p>
        </w:tc>
        <w:tc>
          <w:tcPr>
            <w:tcW w:w="2952" w:type="dxa"/>
          </w:tcPr>
          <w:p w14:paraId="0612B10C" w14:textId="77777777" w:rsidR="00E91B53" w:rsidRDefault="00E91B53" w:rsidP="000C07A6">
            <w:pPr>
              <w:jc w:val="center"/>
              <w:rPr>
                <w:noProof/>
              </w:rPr>
            </w:pPr>
            <w:r>
              <w:rPr>
                <w:noProof/>
              </w:rPr>
              <w:t>0.04</w:t>
            </w:r>
          </w:p>
        </w:tc>
      </w:tr>
      <w:tr w:rsidR="00E91B53" w14:paraId="1A51F0AF" w14:textId="77777777" w:rsidTr="000C07A6">
        <w:tc>
          <w:tcPr>
            <w:tcW w:w="2952" w:type="dxa"/>
          </w:tcPr>
          <w:p w14:paraId="36D5DD37" w14:textId="77777777" w:rsidR="00E91B53" w:rsidRDefault="00E91B53" w:rsidP="000C07A6">
            <w:pPr>
              <w:jc w:val="center"/>
              <w:rPr>
                <w:noProof/>
              </w:rPr>
            </w:pPr>
            <w:r>
              <w:rPr>
                <w:noProof/>
              </w:rPr>
              <w:t>HIV</w:t>
            </w:r>
          </w:p>
        </w:tc>
        <w:tc>
          <w:tcPr>
            <w:tcW w:w="2952" w:type="dxa"/>
          </w:tcPr>
          <w:p w14:paraId="4594670A" w14:textId="77777777" w:rsidR="00E91B53" w:rsidRDefault="00E91B53" w:rsidP="000C07A6">
            <w:pPr>
              <w:jc w:val="center"/>
              <w:rPr>
                <w:noProof/>
              </w:rPr>
            </w:pPr>
            <w:r>
              <w:rPr>
                <w:noProof/>
              </w:rPr>
              <w:t>0.82</w:t>
            </w:r>
          </w:p>
        </w:tc>
        <w:tc>
          <w:tcPr>
            <w:tcW w:w="2952" w:type="dxa"/>
          </w:tcPr>
          <w:p w14:paraId="6941BF3A" w14:textId="77777777" w:rsidR="00E91B53" w:rsidRDefault="00E91B53" w:rsidP="000C07A6">
            <w:pPr>
              <w:jc w:val="center"/>
              <w:rPr>
                <w:noProof/>
              </w:rPr>
            </w:pPr>
            <w:r>
              <w:rPr>
                <w:noProof/>
              </w:rPr>
              <w:t>0.18</w:t>
            </w:r>
          </w:p>
        </w:tc>
      </w:tr>
      <w:tr w:rsidR="00E91B53" w14:paraId="12CF69A7" w14:textId="77777777" w:rsidTr="000C07A6">
        <w:tc>
          <w:tcPr>
            <w:tcW w:w="2952" w:type="dxa"/>
          </w:tcPr>
          <w:p w14:paraId="548B3088" w14:textId="77777777" w:rsidR="00E91B53" w:rsidRDefault="00E91B53" w:rsidP="000C07A6">
            <w:pPr>
              <w:jc w:val="center"/>
              <w:rPr>
                <w:noProof/>
              </w:rPr>
            </w:pPr>
            <w:r>
              <w:rPr>
                <w:noProof/>
              </w:rPr>
              <w:t>Granzyme B</w:t>
            </w:r>
          </w:p>
        </w:tc>
        <w:tc>
          <w:tcPr>
            <w:tcW w:w="2952" w:type="dxa"/>
          </w:tcPr>
          <w:p w14:paraId="7AD1ABC4" w14:textId="77777777" w:rsidR="00E91B53" w:rsidRDefault="00E91B53" w:rsidP="000C07A6">
            <w:pPr>
              <w:jc w:val="center"/>
              <w:rPr>
                <w:noProof/>
              </w:rPr>
            </w:pPr>
            <w:r>
              <w:rPr>
                <w:noProof/>
              </w:rPr>
              <w:t>0.93</w:t>
            </w:r>
          </w:p>
        </w:tc>
        <w:tc>
          <w:tcPr>
            <w:tcW w:w="2952" w:type="dxa"/>
          </w:tcPr>
          <w:p w14:paraId="58B780A7" w14:textId="77777777" w:rsidR="00E91B53" w:rsidRDefault="00E91B53" w:rsidP="000C07A6">
            <w:pPr>
              <w:jc w:val="center"/>
              <w:rPr>
                <w:noProof/>
              </w:rPr>
            </w:pPr>
            <w:r>
              <w:rPr>
                <w:noProof/>
              </w:rPr>
              <w:t>0.07</w:t>
            </w:r>
          </w:p>
        </w:tc>
      </w:tr>
      <w:tr w:rsidR="00E91B53" w14:paraId="155D09DA" w14:textId="77777777" w:rsidTr="000C07A6">
        <w:tc>
          <w:tcPr>
            <w:tcW w:w="2952" w:type="dxa"/>
          </w:tcPr>
          <w:p w14:paraId="3A14DD1F" w14:textId="77777777" w:rsidR="00E91B53" w:rsidRDefault="00E91B53" w:rsidP="000C07A6">
            <w:pPr>
              <w:jc w:val="center"/>
              <w:rPr>
                <w:noProof/>
              </w:rPr>
            </w:pPr>
            <w:r>
              <w:rPr>
                <w:noProof/>
              </w:rPr>
              <w:t>MMP2</w:t>
            </w:r>
          </w:p>
        </w:tc>
        <w:tc>
          <w:tcPr>
            <w:tcW w:w="2952" w:type="dxa"/>
          </w:tcPr>
          <w:p w14:paraId="4D73C39B" w14:textId="77777777" w:rsidR="00E91B53" w:rsidRDefault="00E91B53" w:rsidP="000C07A6">
            <w:pPr>
              <w:jc w:val="center"/>
              <w:rPr>
                <w:noProof/>
              </w:rPr>
            </w:pPr>
            <w:r>
              <w:rPr>
                <w:noProof/>
              </w:rPr>
              <w:t>0.76</w:t>
            </w:r>
          </w:p>
        </w:tc>
        <w:tc>
          <w:tcPr>
            <w:tcW w:w="2952" w:type="dxa"/>
          </w:tcPr>
          <w:p w14:paraId="6D23E6E0" w14:textId="77777777" w:rsidR="00E91B53" w:rsidRDefault="00E91B53" w:rsidP="000C07A6">
            <w:pPr>
              <w:jc w:val="center"/>
              <w:rPr>
                <w:noProof/>
              </w:rPr>
            </w:pPr>
            <w:r>
              <w:rPr>
                <w:noProof/>
              </w:rPr>
              <w:t>0.24</w:t>
            </w:r>
          </w:p>
        </w:tc>
      </w:tr>
    </w:tbl>
    <w:p w14:paraId="2D4FA805" w14:textId="77777777" w:rsidR="00E91B53" w:rsidRDefault="00E91B53" w:rsidP="00E91B53">
      <w:pPr>
        <w:rPr>
          <w:noProof/>
        </w:rPr>
      </w:pPr>
    </w:p>
    <w:p w14:paraId="3176BA66" w14:textId="77777777" w:rsidR="000E0FAC" w:rsidRDefault="000E0FAC" w:rsidP="000E0FAC"/>
    <w:p w14:paraId="1FD740FB" w14:textId="77777777" w:rsidR="00E91B53" w:rsidRDefault="00E91B53" w:rsidP="00E91B53"/>
    <w:p w14:paraId="1FE49FA6" w14:textId="77777777" w:rsidR="00E91B53" w:rsidRDefault="00E91B53" w:rsidP="00E91B53">
      <w:r>
        <w:t>Table S2: Results of a calculation to investigate the additive effect of each score term in the discriminatory score function</w:t>
      </w:r>
    </w:p>
    <w:p w14:paraId="20CD5B34" w14:textId="77777777" w:rsidR="00E91B53" w:rsidRDefault="00E91B53" w:rsidP="00E91B53"/>
    <w:tbl>
      <w:tblPr>
        <w:tblStyle w:val="TableGrid"/>
        <w:tblW w:w="8748" w:type="dxa"/>
        <w:jc w:val="center"/>
        <w:tblLayout w:type="fixed"/>
        <w:tblLook w:val="04A0" w:firstRow="1" w:lastRow="0" w:firstColumn="1" w:lastColumn="0" w:noHBand="0" w:noVBand="1"/>
      </w:tblPr>
      <w:tblGrid>
        <w:gridCol w:w="1638"/>
        <w:gridCol w:w="1620"/>
        <w:gridCol w:w="1530"/>
        <w:gridCol w:w="1440"/>
        <w:gridCol w:w="2520"/>
      </w:tblGrid>
      <w:tr w:rsidR="00A1698D" w:rsidRPr="00504E21" w14:paraId="72289429" w14:textId="77777777" w:rsidTr="0083056D">
        <w:trPr>
          <w:jc w:val="center"/>
        </w:trPr>
        <w:tc>
          <w:tcPr>
            <w:tcW w:w="1638" w:type="dxa"/>
          </w:tcPr>
          <w:p w14:paraId="0130A0B4" w14:textId="77777777" w:rsidR="00E91B53" w:rsidRPr="00504E21" w:rsidRDefault="00E91B53" w:rsidP="000C07A6">
            <w:pPr>
              <w:ind w:right="-156"/>
              <w:jc w:val="center"/>
              <w:rPr>
                <w:b/>
              </w:rPr>
            </w:pPr>
            <w:bookmarkStart w:id="1" w:name="_GoBack" w:colFirst="0" w:colLast="5"/>
            <w:r w:rsidRPr="00504E21">
              <w:rPr>
                <w:b/>
              </w:rPr>
              <w:t>Protease</w:t>
            </w:r>
          </w:p>
        </w:tc>
        <w:tc>
          <w:tcPr>
            <w:tcW w:w="1620" w:type="dxa"/>
          </w:tcPr>
          <w:p w14:paraId="4191BF74" w14:textId="77777777" w:rsidR="00E91B53" w:rsidRPr="00504E21" w:rsidRDefault="00E91B53" w:rsidP="000C07A6">
            <w:pPr>
              <w:ind w:left="-108" w:firstLine="108"/>
              <w:jc w:val="center"/>
              <w:rPr>
                <w:b/>
              </w:rPr>
            </w:pPr>
          </w:p>
        </w:tc>
        <w:tc>
          <w:tcPr>
            <w:tcW w:w="1530" w:type="dxa"/>
          </w:tcPr>
          <w:p w14:paraId="0F6AA979" w14:textId="77777777" w:rsidR="00E91B53" w:rsidRPr="00504E21" w:rsidRDefault="00E91B53" w:rsidP="000C07A6">
            <w:pPr>
              <w:jc w:val="center"/>
              <w:rPr>
                <w:b/>
              </w:rPr>
            </w:pPr>
            <w:r w:rsidRPr="00504E21">
              <w:rPr>
                <w:b/>
              </w:rPr>
              <w:t>RE+CST</w:t>
            </w:r>
          </w:p>
        </w:tc>
        <w:tc>
          <w:tcPr>
            <w:tcW w:w="1440" w:type="dxa"/>
          </w:tcPr>
          <w:p w14:paraId="09F44E38" w14:textId="77777777" w:rsidR="00E91B53" w:rsidRPr="00504E21" w:rsidRDefault="00E91B53" w:rsidP="000C07A6">
            <w:pPr>
              <w:jc w:val="center"/>
              <w:rPr>
                <w:b/>
              </w:rPr>
            </w:pPr>
            <w:r w:rsidRPr="00504E21">
              <w:rPr>
                <w:b/>
              </w:rPr>
              <w:t>RE+CST+Elec</w:t>
            </w:r>
          </w:p>
        </w:tc>
        <w:tc>
          <w:tcPr>
            <w:tcW w:w="2520" w:type="dxa"/>
          </w:tcPr>
          <w:p w14:paraId="7C6963DA" w14:textId="77777777" w:rsidR="00E91B53" w:rsidRPr="00504E21" w:rsidRDefault="00E91B53" w:rsidP="000C07A6">
            <w:pPr>
              <w:jc w:val="center"/>
              <w:rPr>
                <w:b/>
              </w:rPr>
            </w:pPr>
            <w:r w:rsidRPr="00504E21">
              <w:rPr>
                <w:b/>
              </w:rPr>
              <w:t>RE+CST+Elec+SS</w:t>
            </w:r>
          </w:p>
        </w:tc>
      </w:tr>
      <w:tr w:rsidR="00A1698D" w14:paraId="725F2101" w14:textId="77777777" w:rsidTr="0083056D">
        <w:trPr>
          <w:jc w:val="center"/>
        </w:trPr>
        <w:tc>
          <w:tcPr>
            <w:tcW w:w="1638" w:type="dxa"/>
          </w:tcPr>
          <w:p w14:paraId="19C8CD60" w14:textId="77777777" w:rsidR="00E91B53" w:rsidRDefault="00E91B53" w:rsidP="000C07A6">
            <w:pPr>
              <w:ind w:right="-156"/>
              <w:jc w:val="center"/>
            </w:pPr>
          </w:p>
        </w:tc>
        <w:tc>
          <w:tcPr>
            <w:tcW w:w="1620" w:type="dxa"/>
          </w:tcPr>
          <w:p w14:paraId="477BA5AE" w14:textId="77777777" w:rsidR="00E91B53" w:rsidRDefault="00E91B53" w:rsidP="000C07A6">
            <w:pPr>
              <w:ind w:left="-108" w:firstLine="108"/>
              <w:jc w:val="center"/>
            </w:pPr>
          </w:p>
        </w:tc>
        <w:tc>
          <w:tcPr>
            <w:tcW w:w="1530" w:type="dxa"/>
          </w:tcPr>
          <w:p w14:paraId="6D8FDAD3" w14:textId="77777777" w:rsidR="00E91B53" w:rsidRDefault="00E91B53" w:rsidP="000C07A6">
            <w:pPr>
              <w:jc w:val="center"/>
            </w:pPr>
          </w:p>
        </w:tc>
        <w:tc>
          <w:tcPr>
            <w:tcW w:w="1440" w:type="dxa"/>
          </w:tcPr>
          <w:p w14:paraId="42CACFF5" w14:textId="77777777" w:rsidR="00E91B53" w:rsidRDefault="00E91B53" w:rsidP="000C07A6">
            <w:pPr>
              <w:jc w:val="center"/>
            </w:pPr>
          </w:p>
        </w:tc>
        <w:tc>
          <w:tcPr>
            <w:tcW w:w="2520" w:type="dxa"/>
          </w:tcPr>
          <w:p w14:paraId="7998B4DB" w14:textId="77777777" w:rsidR="00E91B53" w:rsidRDefault="00E91B53" w:rsidP="000C07A6">
            <w:pPr>
              <w:jc w:val="center"/>
            </w:pPr>
          </w:p>
        </w:tc>
      </w:tr>
      <w:tr w:rsidR="00A1698D" w14:paraId="6F162AAF" w14:textId="77777777" w:rsidTr="0083056D">
        <w:trPr>
          <w:jc w:val="center"/>
        </w:trPr>
        <w:tc>
          <w:tcPr>
            <w:tcW w:w="1638" w:type="dxa"/>
          </w:tcPr>
          <w:p w14:paraId="46820F7C" w14:textId="77777777" w:rsidR="00E91B53" w:rsidRDefault="00E91B53" w:rsidP="000C07A6">
            <w:pPr>
              <w:ind w:right="-156"/>
              <w:jc w:val="center"/>
            </w:pPr>
            <w:r>
              <w:t>Granzyme B</w:t>
            </w:r>
          </w:p>
        </w:tc>
        <w:tc>
          <w:tcPr>
            <w:tcW w:w="1620" w:type="dxa"/>
          </w:tcPr>
          <w:p w14:paraId="0698E616" w14:textId="77777777" w:rsidR="00E91B53" w:rsidRDefault="00E91B53" w:rsidP="000C07A6">
            <w:pPr>
              <w:ind w:left="-108" w:firstLine="108"/>
              <w:jc w:val="center"/>
            </w:pPr>
            <w:r>
              <w:t>Enrichment</w:t>
            </w:r>
          </w:p>
        </w:tc>
        <w:tc>
          <w:tcPr>
            <w:tcW w:w="1530" w:type="dxa"/>
          </w:tcPr>
          <w:p w14:paraId="32BF8BE5" w14:textId="77777777" w:rsidR="00E91B53" w:rsidRDefault="00E91B53" w:rsidP="000C07A6">
            <w:pPr>
              <w:jc w:val="center"/>
            </w:pPr>
            <w:r>
              <w:t>0.70</w:t>
            </w:r>
          </w:p>
        </w:tc>
        <w:tc>
          <w:tcPr>
            <w:tcW w:w="1440" w:type="dxa"/>
          </w:tcPr>
          <w:p w14:paraId="7966A8FA" w14:textId="77777777" w:rsidR="00E91B53" w:rsidRDefault="00E91B53" w:rsidP="000C07A6">
            <w:pPr>
              <w:jc w:val="center"/>
            </w:pPr>
            <w:r>
              <w:t>0.68</w:t>
            </w:r>
          </w:p>
        </w:tc>
        <w:tc>
          <w:tcPr>
            <w:tcW w:w="2520" w:type="dxa"/>
          </w:tcPr>
          <w:p w14:paraId="726D8863" w14:textId="77777777" w:rsidR="00E91B53" w:rsidRDefault="00E91B53" w:rsidP="000C07A6">
            <w:pPr>
              <w:jc w:val="center"/>
            </w:pPr>
            <w:r>
              <w:t>0.87</w:t>
            </w:r>
          </w:p>
        </w:tc>
      </w:tr>
      <w:tr w:rsidR="00A1698D" w14:paraId="75CCFC8F" w14:textId="77777777" w:rsidTr="0083056D">
        <w:trPr>
          <w:jc w:val="center"/>
        </w:trPr>
        <w:tc>
          <w:tcPr>
            <w:tcW w:w="1638" w:type="dxa"/>
          </w:tcPr>
          <w:p w14:paraId="40706AFE" w14:textId="77777777" w:rsidR="00E91B53" w:rsidRDefault="00E91B53" w:rsidP="000C07A6">
            <w:pPr>
              <w:ind w:right="-156"/>
              <w:jc w:val="center"/>
            </w:pPr>
          </w:p>
        </w:tc>
        <w:tc>
          <w:tcPr>
            <w:tcW w:w="1620" w:type="dxa"/>
          </w:tcPr>
          <w:p w14:paraId="33C57003" w14:textId="77777777" w:rsidR="00E91B53" w:rsidRDefault="00E91B53" w:rsidP="000C07A6">
            <w:pPr>
              <w:ind w:left="-108" w:firstLine="108"/>
              <w:jc w:val="center"/>
            </w:pPr>
            <w:r>
              <w:t>Fold increase</w:t>
            </w:r>
          </w:p>
        </w:tc>
        <w:tc>
          <w:tcPr>
            <w:tcW w:w="1530" w:type="dxa"/>
          </w:tcPr>
          <w:p w14:paraId="3866DF7C" w14:textId="77777777" w:rsidR="00E91B53" w:rsidRDefault="00E91B53" w:rsidP="000C07A6">
            <w:pPr>
              <w:jc w:val="center"/>
            </w:pPr>
            <w:r>
              <w:t>4.6</w:t>
            </w:r>
          </w:p>
        </w:tc>
        <w:tc>
          <w:tcPr>
            <w:tcW w:w="1440" w:type="dxa"/>
          </w:tcPr>
          <w:p w14:paraId="5D985AF5" w14:textId="77777777" w:rsidR="00E91B53" w:rsidRDefault="00E91B53" w:rsidP="000C07A6">
            <w:pPr>
              <w:jc w:val="center"/>
            </w:pPr>
            <w:r>
              <w:t>4.5</w:t>
            </w:r>
          </w:p>
        </w:tc>
        <w:tc>
          <w:tcPr>
            <w:tcW w:w="2520" w:type="dxa"/>
          </w:tcPr>
          <w:p w14:paraId="38E64AB6" w14:textId="77777777" w:rsidR="00E91B53" w:rsidRDefault="00E91B53" w:rsidP="000C07A6">
            <w:pPr>
              <w:jc w:val="center"/>
            </w:pPr>
            <w:r>
              <w:t>5.7</w:t>
            </w:r>
          </w:p>
        </w:tc>
      </w:tr>
      <w:tr w:rsidR="00A1698D" w14:paraId="6E26CCBB" w14:textId="77777777" w:rsidTr="0083056D">
        <w:trPr>
          <w:jc w:val="center"/>
        </w:trPr>
        <w:tc>
          <w:tcPr>
            <w:tcW w:w="1638" w:type="dxa"/>
          </w:tcPr>
          <w:p w14:paraId="5401EEFC" w14:textId="77777777" w:rsidR="00E91B53" w:rsidRDefault="00E91B53" w:rsidP="000C07A6">
            <w:pPr>
              <w:ind w:right="-156"/>
              <w:jc w:val="center"/>
            </w:pPr>
          </w:p>
        </w:tc>
        <w:tc>
          <w:tcPr>
            <w:tcW w:w="1620" w:type="dxa"/>
          </w:tcPr>
          <w:p w14:paraId="693A2F42" w14:textId="77777777" w:rsidR="00E91B53" w:rsidRDefault="00E91B53" w:rsidP="000C07A6">
            <w:pPr>
              <w:ind w:left="-108" w:right="-621" w:hanging="528"/>
              <w:jc w:val="center"/>
            </w:pPr>
            <w:r>
              <w:t>AUC</w:t>
            </w:r>
          </w:p>
        </w:tc>
        <w:tc>
          <w:tcPr>
            <w:tcW w:w="1530" w:type="dxa"/>
          </w:tcPr>
          <w:p w14:paraId="7833DE86" w14:textId="77777777" w:rsidR="00E91B53" w:rsidRDefault="00E91B53" w:rsidP="000C07A6">
            <w:pPr>
              <w:jc w:val="center"/>
            </w:pPr>
            <w:r>
              <w:t>0.93</w:t>
            </w:r>
          </w:p>
        </w:tc>
        <w:tc>
          <w:tcPr>
            <w:tcW w:w="1440" w:type="dxa"/>
          </w:tcPr>
          <w:p w14:paraId="78ECBBEE" w14:textId="77777777" w:rsidR="00E91B53" w:rsidRDefault="00E91B53" w:rsidP="000C07A6">
            <w:pPr>
              <w:jc w:val="center"/>
            </w:pPr>
            <w:r>
              <w:t>0.93</w:t>
            </w:r>
          </w:p>
        </w:tc>
        <w:tc>
          <w:tcPr>
            <w:tcW w:w="2520" w:type="dxa"/>
          </w:tcPr>
          <w:p w14:paraId="2CF2800A" w14:textId="77777777" w:rsidR="00E91B53" w:rsidRDefault="00E91B53" w:rsidP="000C07A6">
            <w:pPr>
              <w:jc w:val="center"/>
            </w:pPr>
            <w:r>
              <w:t>0.98</w:t>
            </w:r>
          </w:p>
        </w:tc>
      </w:tr>
      <w:tr w:rsidR="00A1698D" w14:paraId="2A65FACE" w14:textId="77777777" w:rsidTr="0083056D">
        <w:trPr>
          <w:jc w:val="center"/>
        </w:trPr>
        <w:tc>
          <w:tcPr>
            <w:tcW w:w="1638" w:type="dxa"/>
          </w:tcPr>
          <w:p w14:paraId="61891E9D" w14:textId="77777777" w:rsidR="00E91B53" w:rsidRDefault="00E91B53" w:rsidP="000C07A6">
            <w:pPr>
              <w:ind w:right="-156"/>
              <w:jc w:val="center"/>
            </w:pPr>
          </w:p>
        </w:tc>
        <w:tc>
          <w:tcPr>
            <w:tcW w:w="1620" w:type="dxa"/>
          </w:tcPr>
          <w:p w14:paraId="64685077" w14:textId="77777777" w:rsidR="00E91B53" w:rsidRDefault="00E91B53" w:rsidP="000C07A6">
            <w:pPr>
              <w:ind w:left="-108" w:firstLine="108"/>
              <w:jc w:val="center"/>
            </w:pPr>
          </w:p>
        </w:tc>
        <w:tc>
          <w:tcPr>
            <w:tcW w:w="1530" w:type="dxa"/>
          </w:tcPr>
          <w:p w14:paraId="10E3C07F" w14:textId="77777777" w:rsidR="00E91B53" w:rsidRDefault="00E91B53" w:rsidP="000C07A6">
            <w:pPr>
              <w:jc w:val="center"/>
            </w:pPr>
          </w:p>
        </w:tc>
        <w:tc>
          <w:tcPr>
            <w:tcW w:w="1440" w:type="dxa"/>
          </w:tcPr>
          <w:p w14:paraId="0C5C84C2" w14:textId="77777777" w:rsidR="00E91B53" w:rsidRDefault="00E91B53" w:rsidP="000C07A6">
            <w:pPr>
              <w:jc w:val="center"/>
            </w:pPr>
          </w:p>
        </w:tc>
        <w:tc>
          <w:tcPr>
            <w:tcW w:w="2520" w:type="dxa"/>
          </w:tcPr>
          <w:p w14:paraId="545DB7EE" w14:textId="77777777" w:rsidR="00E91B53" w:rsidRDefault="00E91B53" w:rsidP="000C07A6">
            <w:pPr>
              <w:jc w:val="center"/>
            </w:pPr>
          </w:p>
        </w:tc>
      </w:tr>
      <w:tr w:rsidR="00A1698D" w14:paraId="555B7D80" w14:textId="77777777" w:rsidTr="0083056D">
        <w:trPr>
          <w:jc w:val="center"/>
        </w:trPr>
        <w:tc>
          <w:tcPr>
            <w:tcW w:w="1638" w:type="dxa"/>
          </w:tcPr>
          <w:p w14:paraId="25538668" w14:textId="77777777" w:rsidR="00E91B53" w:rsidRDefault="00E91B53" w:rsidP="000C07A6">
            <w:pPr>
              <w:ind w:right="-156"/>
              <w:jc w:val="center"/>
            </w:pPr>
            <w:r>
              <w:t>HCV</w:t>
            </w:r>
          </w:p>
        </w:tc>
        <w:tc>
          <w:tcPr>
            <w:tcW w:w="1620" w:type="dxa"/>
          </w:tcPr>
          <w:p w14:paraId="105807E5" w14:textId="77777777" w:rsidR="00E91B53" w:rsidRDefault="00E91B53" w:rsidP="000C07A6">
            <w:pPr>
              <w:ind w:left="-108" w:firstLine="108"/>
              <w:jc w:val="center"/>
            </w:pPr>
            <w:r>
              <w:t>Enrichment</w:t>
            </w:r>
          </w:p>
        </w:tc>
        <w:tc>
          <w:tcPr>
            <w:tcW w:w="1530" w:type="dxa"/>
          </w:tcPr>
          <w:p w14:paraId="1C3393F1" w14:textId="77777777" w:rsidR="00E91B53" w:rsidRDefault="00E91B53" w:rsidP="000C07A6">
            <w:pPr>
              <w:jc w:val="center"/>
            </w:pPr>
            <w:r>
              <w:t>0.64</w:t>
            </w:r>
          </w:p>
        </w:tc>
        <w:tc>
          <w:tcPr>
            <w:tcW w:w="1440" w:type="dxa"/>
          </w:tcPr>
          <w:p w14:paraId="01BF3D6D" w14:textId="77777777" w:rsidR="00E91B53" w:rsidRDefault="00E91B53" w:rsidP="000C07A6">
            <w:pPr>
              <w:jc w:val="center"/>
            </w:pPr>
            <w:r>
              <w:t>0.76</w:t>
            </w:r>
          </w:p>
        </w:tc>
        <w:tc>
          <w:tcPr>
            <w:tcW w:w="2520" w:type="dxa"/>
          </w:tcPr>
          <w:p w14:paraId="20A42CE8" w14:textId="77777777" w:rsidR="00E91B53" w:rsidRDefault="00E91B53" w:rsidP="000C07A6">
            <w:pPr>
              <w:jc w:val="center"/>
            </w:pPr>
            <w:r>
              <w:t>0.80</w:t>
            </w:r>
          </w:p>
        </w:tc>
      </w:tr>
      <w:tr w:rsidR="00A1698D" w14:paraId="5EC4C69F" w14:textId="77777777" w:rsidTr="0083056D">
        <w:trPr>
          <w:jc w:val="center"/>
        </w:trPr>
        <w:tc>
          <w:tcPr>
            <w:tcW w:w="1638" w:type="dxa"/>
          </w:tcPr>
          <w:p w14:paraId="31EA7157" w14:textId="77777777" w:rsidR="00E91B53" w:rsidRDefault="00E91B53" w:rsidP="000C07A6">
            <w:pPr>
              <w:ind w:right="-156"/>
              <w:jc w:val="center"/>
            </w:pPr>
          </w:p>
        </w:tc>
        <w:tc>
          <w:tcPr>
            <w:tcW w:w="1620" w:type="dxa"/>
          </w:tcPr>
          <w:p w14:paraId="0A0AE848" w14:textId="77777777" w:rsidR="00E91B53" w:rsidRDefault="00E91B53" w:rsidP="000C07A6">
            <w:pPr>
              <w:ind w:left="-108" w:firstLine="108"/>
              <w:jc w:val="center"/>
            </w:pPr>
            <w:r>
              <w:t>Fold increase</w:t>
            </w:r>
          </w:p>
        </w:tc>
        <w:tc>
          <w:tcPr>
            <w:tcW w:w="1530" w:type="dxa"/>
          </w:tcPr>
          <w:p w14:paraId="5F7DC52E" w14:textId="77777777" w:rsidR="00E91B53" w:rsidRDefault="00E91B53" w:rsidP="000C07A6">
            <w:pPr>
              <w:jc w:val="center"/>
            </w:pPr>
            <w:r>
              <w:t>6.2</w:t>
            </w:r>
          </w:p>
        </w:tc>
        <w:tc>
          <w:tcPr>
            <w:tcW w:w="1440" w:type="dxa"/>
          </w:tcPr>
          <w:p w14:paraId="77026A4C" w14:textId="77777777" w:rsidR="00E91B53" w:rsidRDefault="00E91B53" w:rsidP="000C07A6">
            <w:pPr>
              <w:jc w:val="center"/>
            </w:pPr>
            <w:r>
              <w:t>7.3</w:t>
            </w:r>
          </w:p>
        </w:tc>
        <w:tc>
          <w:tcPr>
            <w:tcW w:w="2520" w:type="dxa"/>
          </w:tcPr>
          <w:p w14:paraId="32B4D7BA" w14:textId="77777777" w:rsidR="00E91B53" w:rsidRDefault="00E91B53" w:rsidP="000C07A6">
            <w:pPr>
              <w:jc w:val="center"/>
            </w:pPr>
            <w:r>
              <w:t>7.6</w:t>
            </w:r>
          </w:p>
        </w:tc>
      </w:tr>
      <w:tr w:rsidR="00A1698D" w14:paraId="6943FA14" w14:textId="77777777" w:rsidTr="0083056D">
        <w:trPr>
          <w:jc w:val="center"/>
        </w:trPr>
        <w:tc>
          <w:tcPr>
            <w:tcW w:w="1638" w:type="dxa"/>
          </w:tcPr>
          <w:p w14:paraId="3E04A99D" w14:textId="77777777" w:rsidR="00E91B53" w:rsidRDefault="00E91B53" w:rsidP="000C07A6">
            <w:pPr>
              <w:ind w:right="-156"/>
              <w:jc w:val="center"/>
            </w:pPr>
          </w:p>
        </w:tc>
        <w:tc>
          <w:tcPr>
            <w:tcW w:w="1620" w:type="dxa"/>
          </w:tcPr>
          <w:p w14:paraId="53EBBC6F" w14:textId="77777777" w:rsidR="00E91B53" w:rsidRDefault="00E91B53" w:rsidP="000C07A6">
            <w:pPr>
              <w:ind w:left="-108" w:right="-621" w:hanging="618"/>
              <w:jc w:val="center"/>
            </w:pPr>
            <w:r>
              <w:t>AUC</w:t>
            </w:r>
          </w:p>
        </w:tc>
        <w:tc>
          <w:tcPr>
            <w:tcW w:w="1530" w:type="dxa"/>
          </w:tcPr>
          <w:p w14:paraId="15A8C458" w14:textId="77777777" w:rsidR="00E91B53" w:rsidRDefault="00E91B53" w:rsidP="000C07A6">
            <w:pPr>
              <w:jc w:val="center"/>
            </w:pPr>
            <w:r>
              <w:t>0.93</w:t>
            </w:r>
          </w:p>
        </w:tc>
        <w:tc>
          <w:tcPr>
            <w:tcW w:w="1440" w:type="dxa"/>
          </w:tcPr>
          <w:p w14:paraId="06812B87" w14:textId="77777777" w:rsidR="00E91B53" w:rsidRDefault="00E91B53" w:rsidP="000C07A6">
            <w:pPr>
              <w:jc w:val="center"/>
            </w:pPr>
            <w:r>
              <w:t>0.97</w:t>
            </w:r>
          </w:p>
        </w:tc>
        <w:tc>
          <w:tcPr>
            <w:tcW w:w="2520" w:type="dxa"/>
          </w:tcPr>
          <w:p w14:paraId="246F9F6E" w14:textId="77777777" w:rsidR="00E91B53" w:rsidRDefault="00E91B53" w:rsidP="000C07A6">
            <w:pPr>
              <w:jc w:val="center"/>
            </w:pPr>
            <w:r>
              <w:t>0.97</w:t>
            </w:r>
          </w:p>
        </w:tc>
      </w:tr>
      <w:tr w:rsidR="00A1698D" w14:paraId="6A319523" w14:textId="77777777" w:rsidTr="0083056D">
        <w:trPr>
          <w:jc w:val="center"/>
        </w:trPr>
        <w:tc>
          <w:tcPr>
            <w:tcW w:w="1638" w:type="dxa"/>
          </w:tcPr>
          <w:p w14:paraId="6FDDB72A" w14:textId="77777777" w:rsidR="00E91B53" w:rsidRDefault="00E91B53" w:rsidP="000C07A6">
            <w:pPr>
              <w:ind w:right="-156"/>
              <w:jc w:val="center"/>
            </w:pPr>
          </w:p>
        </w:tc>
        <w:tc>
          <w:tcPr>
            <w:tcW w:w="1620" w:type="dxa"/>
          </w:tcPr>
          <w:p w14:paraId="27C8C7A9" w14:textId="77777777" w:rsidR="00E91B53" w:rsidRDefault="00E91B53" w:rsidP="000C07A6">
            <w:pPr>
              <w:ind w:left="-108" w:firstLine="108"/>
              <w:jc w:val="center"/>
            </w:pPr>
          </w:p>
        </w:tc>
        <w:tc>
          <w:tcPr>
            <w:tcW w:w="1530" w:type="dxa"/>
          </w:tcPr>
          <w:p w14:paraId="5CA06C8B" w14:textId="77777777" w:rsidR="00E91B53" w:rsidRDefault="00E91B53" w:rsidP="000C07A6">
            <w:pPr>
              <w:jc w:val="center"/>
            </w:pPr>
          </w:p>
        </w:tc>
        <w:tc>
          <w:tcPr>
            <w:tcW w:w="1440" w:type="dxa"/>
          </w:tcPr>
          <w:p w14:paraId="1170FBA6" w14:textId="77777777" w:rsidR="00E91B53" w:rsidRDefault="00E91B53" w:rsidP="000C07A6">
            <w:pPr>
              <w:jc w:val="center"/>
            </w:pPr>
          </w:p>
        </w:tc>
        <w:tc>
          <w:tcPr>
            <w:tcW w:w="2520" w:type="dxa"/>
          </w:tcPr>
          <w:p w14:paraId="3672B90A" w14:textId="77777777" w:rsidR="00E91B53" w:rsidRDefault="00E91B53" w:rsidP="000C07A6">
            <w:pPr>
              <w:jc w:val="center"/>
            </w:pPr>
          </w:p>
        </w:tc>
      </w:tr>
      <w:tr w:rsidR="00A1698D" w14:paraId="09800FE3" w14:textId="77777777" w:rsidTr="0083056D">
        <w:trPr>
          <w:jc w:val="center"/>
        </w:trPr>
        <w:tc>
          <w:tcPr>
            <w:tcW w:w="1638" w:type="dxa"/>
          </w:tcPr>
          <w:p w14:paraId="0B335E1F" w14:textId="77777777" w:rsidR="00E91B53" w:rsidRDefault="00E91B53" w:rsidP="000C07A6">
            <w:pPr>
              <w:ind w:right="-156"/>
              <w:jc w:val="center"/>
            </w:pPr>
            <w:r>
              <w:t>TEV</w:t>
            </w:r>
          </w:p>
        </w:tc>
        <w:tc>
          <w:tcPr>
            <w:tcW w:w="1620" w:type="dxa"/>
          </w:tcPr>
          <w:p w14:paraId="4CAE8F25" w14:textId="77777777" w:rsidR="00E91B53" w:rsidRDefault="00E91B53" w:rsidP="000C07A6">
            <w:pPr>
              <w:ind w:left="-108" w:firstLine="108"/>
              <w:jc w:val="center"/>
            </w:pPr>
            <w:r>
              <w:t>Enrichment</w:t>
            </w:r>
          </w:p>
        </w:tc>
        <w:tc>
          <w:tcPr>
            <w:tcW w:w="1530" w:type="dxa"/>
          </w:tcPr>
          <w:p w14:paraId="5FB66E02" w14:textId="77777777" w:rsidR="00E91B53" w:rsidRDefault="00E91B53" w:rsidP="000C07A6">
            <w:pPr>
              <w:jc w:val="center"/>
            </w:pPr>
            <w:r>
              <w:t>0.72</w:t>
            </w:r>
          </w:p>
        </w:tc>
        <w:tc>
          <w:tcPr>
            <w:tcW w:w="1440" w:type="dxa"/>
          </w:tcPr>
          <w:p w14:paraId="74A72E52" w14:textId="77777777" w:rsidR="00E91B53" w:rsidRDefault="00E91B53" w:rsidP="000C07A6">
            <w:pPr>
              <w:jc w:val="center"/>
            </w:pPr>
            <w:r>
              <w:t>0.72</w:t>
            </w:r>
          </w:p>
        </w:tc>
        <w:tc>
          <w:tcPr>
            <w:tcW w:w="2520" w:type="dxa"/>
          </w:tcPr>
          <w:p w14:paraId="4CA8F9B2" w14:textId="77777777" w:rsidR="00E91B53" w:rsidRDefault="00E91B53" w:rsidP="000C07A6">
            <w:pPr>
              <w:jc w:val="center"/>
            </w:pPr>
            <w:r>
              <w:t>0.80</w:t>
            </w:r>
          </w:p>
        </w:tc>
      </w:tr>
      <w:tr w:rsidR="00A1698D" w14:paraId="51BC91DB" w14:textId="77777777" w:rsidTr="0083056D">
        <w:trPr>
          <w:jc w:val="center"/>
        </w:trPr>
        <w:tc>
          <w:tcPr>
            <w:tcW w:w="1638" w:type="dxa"/>
          </w:tcPr>
          <w:p w14:paraId="10EE325D" w14:textId="77777777" w:rsidR="00E91B53" w:rsidRDefault="00E91B53" w:rsidP="000C07A6">
            <w:pPr>
              <w:ind w:right="-156"/>
              <w:jc w:val="center"/>
            </w:pPr>
          </w:p>
        </w:tc>
        <w:tc>
          <w:tcPr>
            <w:tcW w:w="1620" w:type="dxa"/>
          </w:tcPr>
          <w:p w14:paraId="1D0EC46C" w14:textId="77777777" w:rsidR="00E91B53" w:rsidRDefault="00E91B53" w:rsidP="000C07A6">
            <w:pPr>
              <w:ind w:left="-108" w:firstLine="108"/>
              <w:jc w:val="center"/>
            </w:pPr>
            <w:r>
              <w:t>Fold increase</w:t>
            </w:r>
          </w:p>
        </w:tc>
        <w:tc>
          <w:tcPr>
            <w:tcW w:w="1530" w:type="dxa"/>
          </w:tcPr>
          <w:p w14:paraId="5A922445" w14:textId="77777777" w:rsidR="00E91B53" w:rsidRDefault="00E91B53" w:rsidP="000C07A6">
            <w:pPr>
              <w:jc w:val="center"/>
            </w:pPr>
            <w:r>
              <w:t>16.68</w:t>
            </w:r>
          </w:p>
        </w:tc>
        <w:tc>
          <w:tcPr>
            <w:tcW w:w="1440" w:type="dxa"/>
          </w:tcPr>
          <w:p w14:paraId="33865E62" w14:textId="77777777" w:rsidR="00E91B53" w:rsidRDefault="00E91B53" w:rsidP="000C07A6">
            <w:pPr>
              <w:jc w:val="center"/>
            </w:pPr>
            <w:r>
              <w:t>16.68</w:t>
            </w:r>
          </w:p>
        </w:tc>
        <w:tc>
          <w:tcPr>
            <w:tcW w:w="2520" w:type="dxa"/>
          </w:tcPr>
          <w:p w14:paraId="44DF9DFB" w14:textId="77777777" w:rsidR="00E91B53" w:rsidRDefault="00E91B53" w:rsidP="000C07A6">
            <w:pPr>
              <w:jc w:val="center"/>
            </w:pPr>
            <w:r>
              <w:t>18.35</w:t>
            </w:r>
          </w:p>
        </w:tc>
      </w:tr>
      <w:tr w:rsidR="00A1698D" w14:paraId="07A90D99" w14:textId="77777777" w:rsidTr="0083056D">
        <w:trPr>
          <w:jc w:val="center"/>
        </w:trPr>
        <w:tc>
          <w:tcPr>
            <w:tcW w:w="1638" w:type="dxa"/>
          </w:tcPr>
          <w:p w14:paraId="4A345912" w14:textId="77777777" w:rsidR="00E91B53" w:rsidRDefault="00E91B53" w:rsidP="000C07A6">
            <w:pPr>
              <w:ind w:right="-156"/>
              <w:jc w:val="center"/>
            </w:pPr>
          </w:p>
        </w:tc>
        <w:tc>
          <w:tcPr>
            <w:tcW w:w="1620" w:type="dxa"/>
          </w:tcPr>
          <w:p w14:paraId="5549F190" w14:textId="77777777" w:rsidR="00E91B53" w:rsidRDefault="00E91B53" w:rsidP="000C07A6">
            <w:pPr>
              <w:ind w:left="-108" w:right="-621" w:hanging="618"/>
              <w:jc w:val="center"/>
            </w:pPr>
            <w:r>
              <w:t>AUC</w:t>
            </w:r>
          </w:p>
        </w:tc>
        <w:tc>
          <w:tcPr>
            <w:tcW w:w="1530" w:type="dxa"/>
          </w:tcPr>
          <w:p w14:paraId="10C4FBFB" w14:textId="77777777" w:rsidR="00E91B53" w:rsidRDefault="00E91B53" w:rsidP="000C07A6">
            <w:pPr>
              <w:jc w:val="center"/>
            </w:pPr>
            <w:r>
              <w:t>0.98</w:t>
            </w:r>
          </w:p>
        </w:tc>
        <w:tc>
          <w:tcPr>
            <w:tcW w:w="1440" w:type="dxa"/>
          </w:tcPr>
          <w:p w14:paraId="7003776A" w14:textId="77777777" w:rsidR="00E91B53" w:rsidRDefault="00E91B53" w:rsidP="000C07A6">
            <w:pPr>
              <w:jc w:val="center"/>
            </w:pPr>
            <w:r>
              <w:t>0.98</w:t>
            </w:r>
          </w:p>
        </w:tc>
        <w:tc>
          <w:tcPr>
            <w:tcW w:w="2520" w:type="dxa"/>
          </w:tcPr>
          <w:p w14:paraId="5009164B" w14:textId="77777777" w:rsidR="00E91B53" w:rsidRDefault="00E91B53" w:rsidP="000C07A6">
            <w:pPr>
              <w:jc w:val="center"/>
            </w:pPr>
            <w:r>
              <w:t>0.98</w:t>
            </w:r>
          </w:p>
        </w:tc>
      </w:tr>
      <w:tr w:rsidR="00A1698D" w14:paraId="38173827" w14:textId="77777777" w:rsidTr="0083056D">
        <w:trPr>
          <w:jc w:val="center"/>
        </w:trPr>
        <w:tc>
          <w:tcPr>
            <w:tcW w:w="1638" w:type="dxa"/>
          </w:tcPr>
          <w:p w14:paraId="7B7B4B98" w14:textId="77777777" w:rsidR="00E91B53" w:rsidRDefault="00E91B53" w:rsidP="000C07A6">
            <w:pPr>
              <w:ind w:right="-156"/>
              <w:jc w:val="center"/>
            </w:pPr>
          </w:p>
        </w:tc>
        <w:tc>
          <w:tcPr>
            <w:tcW w:w="1620" w:type="dxa"/>
          </w:tcPr>
          <w:p w14:paraId="440FFC15" w14:textId="77777777" w:rsidR="00E91B53" w:rsidRDefault="00E91B53" w:rsidP="000C07A6">
            <w:pPr>
              <w:ind w:left="-108" w:firstLine="108"/>
              <w:jc w:val="center"/>
            </w:pPr>
          </w:p>
        </w:tc>
        <w:tc>
          <w:tcPr>
            <w:tcW w:w="1530" w:type="dxa"/>
          </w:tcPr>
          <w:p w14:paraId="344680D4" w14:textId="77777777" w:rsidR="00E91B53" w:rsidRDefault="00E91B53" w:rsidP="000C07A6">
            <w:pPr>
              <w:jc w:val="center"/>
            </w:pPr>
          </w:p>
        </w:tc>
        <w:tc>
          <w:tcPr>
            <w:tcW w:w="1440" w:type="dxa"/>
          </w:tcPr>
          <w:p w14:paraId="0FC91EA2" w14:textId="77777777" w:rsidR="00E91B53" w:rsidRDefault="00E91B53" w:rsidP="000C07A6">
            <w:pPr>
              <w:jc w:val="center"/>
            </w:pPr>
          </w:p>
        </w:tc>
        <w:tc>
          <w:tcPr>
            <w:tcW w:w="2520" w:type="dxa"/>
          </w:tcPr>
          <w:p w14:paraId="31A8E99F" w14:textId="77777777" w:rsidR="00E91B53" w:rsidRDefault="00E91B53" w:rsidP="000C07A6">
            <w:pPr>
              <w:jc w:val="center"/>
            </w:pPr>
          </w:p>
        </w:tc>
      </w:tr>
      <w:tr w:rsidR="00A1698D" w14:paraId="039C42C4" w14:textId="77777777" w:rsidTr="0083056D">
        <w:trPr>
          <w:jc w:val="center"/>
        </w:trPr>
        <w:tc>
          <w:tcPr>
            <w:tcW w:w="1638" w:type="dxa"/>
          </w:tcPr>
          <w:p w14:paraId="6DD1FD44" w14:textId="77777777" w:rsidR="00E91B53" w:rsidRDefault="00E91B53" w:rsidP="000C07A6">
            <w:pPr>
              <w:ind w:right="-156"/>
              <w:jc w:val="center"/>
            </w:pPr>
            <w:r>
              <w:t>HIV</w:t>
            </w:r>
          </w:p>
        </w:tc>
        <w:tc>
          <w:tcPr>
            <w:tcW w:w="1620" w:type="dxa"/>
          </w:tcPr>
          <w:p w14:paraId="2BEE1663" w14:textId="77777777" w:rsidR="00E91B53" w:rsidRDefault="00E91B53" w:rsidP="000C07A6">
            <w:pPr>
              <w:ind w:left="-108" w:firstLine="108"/>
              <w:jc w:val="center"/>
            </w:pPr>
            <w:r>
              <w:t>Enrichment</w:t>
            </w:r>
          </w:p>
        </w:tc>
        <w:tc>
          <w:tcPr>
            <w:tcW w:w="1530" w:type="dxa"/>
          </w:tcPr>
          <w:p w14:paraId="67DD9108" w14:textId="77777777" w:rsidR="00E91B53" w:rsidRDefault="00E91B53" w:rsidP="000C07A6">
            <w:pPr>
              <w:jc w:val="center"/>
            </w:pPr>
            <w:r>
              <w:t>0.69</w:t>
            </w:r>
          </w:p>
        </w:tc>
        <w:tc>
          <w:tcPr>
            <w:tcW w:w="1440" w:type="dxa"/>
          </w:tcPr>
          <w:p w14:paraId="3A11BB2B" w14:textId="77777777" w:rsidR="00E91B53" w:rsidRDefault="00E91B53" w:rsidP="000C07A6">
            <w:pPr>
              <w:jc w:val="center"/>
            </w:pPr>
            <w:r>
              <w:t>0.68</w:t>
            </w:r>
          </w:p>
        </w:tc>
        <w:tc>
          <w:tcPr>
            <w:tcW w:w="2520" w:type="dxa"/>
          </w:tcPr>
          <w:p w14:paraId="5546439A" w14:textId="77777777" w:rsidR="00E91B53" w:rsidRDefault="00E91B53" w:rsidP="000C07A6">
            <w:pPr>
              <w:jc w:val="center"/>
            </w:pPr>
            <w:r>
              <w:t>0.69</w:t>
            </w:r>
          </w:p>
        </w:tc>
      </w:tr>
      <w:tr w:rsidR="00A1698D" w14:paraId="6B35CBB4" w14:textId="77777777" w:rsidTr="0083056D">
        <w:trPr>
          <w:jc w:val="center"/>
        </w:trPr>
        <w:tc>
          <w:tcPr>
            <w:tcW w:w="1638" w:type="dxa"/>
          </w:tcPr>
          <w:p w14:paraId="1CBA0830" w14:textId="77777777" w:rsidR="00E91B53" w:rsidRDefault="00E91B53" w:rsidP="000C07A6">
            <w:pPr>
              <w:ind w:right="-156"/>
              <w:jc w:val="center"/>
            </w:pPr>
          </w:p>
        </w:tc>
        <w:tc>
          <w:tcPr>
            <w:tcW w:w="1620" w:type="dxa"/>
          </w:tcPr>
          <w:p w14:paraId="27D8C8A5" w14:textId="77777777" w:rsidR="00E91B53" w:rsidRDefault="00E91B53" w:rsidP="000C07A6">
            <w:pPr>
              <w:ind w:left="-108" w:firstLine="108"/>
              <w:jc w:val="center"/>
            </w:pPr>
            <w:r>
              <w:t>Fold increase</w:t>
            </w:r>
          </w:p>
        </w:tc>
        <w:tc>
          <w:tcPr>
            <w:tcW w:w="1530" w:type="dxa"/>
          </w:tcPr>
          <w:p w14:paraId="4296260D" w14:textId="77777777" w:rsidR="00E91B53" w:rsidRDefault="00E91B53" w:rsidP="000C07A6">
            <w:pPr>
              <w:jc w:val="center"/>
            </w:pPr>
            <w:r>
              <w:t>3.2</w:t>
            </w:r>
          </w:p>
        </w:tc>
        <w:tc>
          <w:tcPr>
            <w:tcW w:w="1440" w:type="dxa"/>
          </w:tcPr>
          <w:p w14:paraId="153E9ED6" w14:textId="77777777" w:rsidR="00E91B53" w:rsidRDefault="00E91B53" w:rsidP="000C07A6">
            <w:pPr>
              <w:jc w:val="center"/>
            </w:pPr>
            <w:r>
              <w:t>3.2</w:t>
            </w:r>
          </w:p>
        </w:tc>
        <w:tc>
          <w:tcPr>
            <w:tcW w:w="2520" w:type="dxa"/>
          </w:tcPr>
          <w:p w14:paraId="1E60309D" w14:textId="77777777" w:rsidR="00E91B53" w:rsidRDefault="00E91B53" w:rsidP="000C07A6">
            <w:pPr>
              <w:jc w:val="center"/>
            </w:pPr>
            <w:r>
              <w:t>3.2</w:t>
            </w:r>
          </w:p>
        </w:tc>
      </w:tr>
      <w:tr w:rsidR="00A1698D" w14:paraId="3C337AFC" w14:textId="77777777" w:rsidTr="0083056D">
        <w:trPr>
          <w:jc w:val="center"/>
        </w:trPr>
        <w:tc>
          <w:tcPr>
            <w:tcW w:w="1638" w:type="dxa"/>
          </w:tcPr>
          <w:p w14:paraId="09D49BF9" w14:textId="77777777" w:rsidR="00E91B53" w:rsidRDefault="00E91B53" w:rsidP="000C07A6">
            <w:pPr>
              <w:ind w:right="-156"/>
              <w:jc w:val="center"/>
            </w:pPr>
          </w:p>
        </w:tc>
        <w:tc>
          <w:tcPr>
            <w:tcW w:w="1620" w:type="dxa"/>
          </w:tcPr>
          <w:p w14:paraId="3C70625E" w14:textId="77777777" w:rsidR="00E91B53" w:rsidRDefault="00E91B53" w:rsidP="000C07A6">
            <w:pPr>
              <w:ind w:left="-108" w:right="-621" w:hanging="630"/>
              <w:jc w:val="center"/>
            </w:pPr>
            <w:r>
              <w:t>AUC</w:t>
            </w:r>
          </w:p>
        </w:tc>
        <w:tc>
          <w:tcPr>
            <w:tcW w:w="1530" w:type="dxa"/>
          </w:tcPr>
          <w:p w14:paraId="3E7A91DB" w14:textId="77777777" w:rsidR="00E91B53" w:rsidRDefault="00E91B53" w:rsidP="000C07A6">
            <w:pPr>
              <w:jc w:val="center"/>
            </w:pPr>
            <w:r>
              <w:t>0.90</w:t>
            </w:r>
          </w:p>
        </w:tc>
        <w:tc>
          <w:tcPr>
            <w:tcW w:w="1440" w:type="dxa"/>
          </w:tcPr>
          <w:p w14:paraId="7F3A5300" w14:textId="77777777" w:rsidR="00E91B53" w:rsidRDefault="00E91B53" w:rsidP="000C07A6">
            <w:pPr>
              <w:jc w:val="center"/>
            </w:pPr>
            <w:r>
              <w:t>0.90</w:t>
            </w:r>
          </w:p>
        </w:tc>
        <w:tc>
          <w:tcPr>
            <w:tcW w:w="2520" w:type="dxa"/>
          </w:tcPr>
          <w:p w14:paraId="7B8F1C09" w14:textId="77777777" w:rsidR="00E91B53" w:rsidRDefault="00E91B53" w:rsidP="000C07A6">
            <w:pPr>
              <w:jc w:val="center"/>
            </w:pPr>
            <w:r>
              <w:t>0.90</w:t>
            </w:r>
          </w:p>
        </w:tc>
      </w:tr>
      <w:bookmarkEnd w:id="1"/>
    </w:tbl>
    <w:p w14:paraId="1E01D6D0" w14:textId="77777777" w:rsidR="00E91B53" w:rsidRDefault="00E91B53" w:rsidP="00E91B53"/>
    <w:p w14:paraId="0560609F" w14:textId="77777777" w:rsidR="00E91B53" w:rsidRDefault="00E91B53" w:rsidP="00E91B53">
      <w:r>
        <w:t xml:space="preserve">Table S3: Results of a </w:t>
      </w:r>
      <w:r w:rsidRPr="007B34B0">
        <w:t>grid</w:t>
      </w:r>
      <w:r>
        <w:t>-based optimization scheme to maximize enrichment</w:t>
      </w:r>
    </w:p>
    <w:p w14:paraId="5D67570D" w14:textId="77777777" w:rsidR="00E91B53" w:rsidRDefault="00E91B53" w:rsidP="00E91B53"/>
    <w:tbl>
      <w:tblPr>
        <w:tblStyle w:val="TableGrid"/>
        <w:tblW w:w="0" w:type="auto"/>
        <w:tblLook w:val="04A0" w:firstRow="1" w:lastRow="0" w:firstColumn="1" w:lastColumn="0" w:noHBand="0" w:noVBand="1"/>
      </w:tblPr>
      <w:tblGrid>
        <w:gridCol w:w="1364"/>
        <w:gridCol w:w="1388"/>
        <w:gridCol w:w="1366"/>
        <w:gridCol w:w="1366"/>
        <w:gridCol w:w="1363"/>
        <w:gridCol w:w="1365"/>
        <w:gridCol w:w="1364"/>
      </w:tblGrid>
      <w:tr w:rsidR="00E91B53" w:rsidRPr="00B249C7" w14:paraId="24014575" w14:textId="77777777" w:rsidTr="000C07A6">
        <w:tc>
          <w:tcPr>
            <w:tcW w:w="1368" w:type="dxa"/>
          </w:tcPr>
          <w:p w14:paraId="60837CC4" w14:textId="77777777" w:rsidR="00E91B53" w:rsidRPr="00B249C7" w:rsidRDefault="00E91B53" w:rsidP="000C07A6">
            <w:pPr>
              <w:jc w:val="center"/>
              <w:rPr>
                <w:i/>
              </w:rPr>
            </w:pPr>
          </w:p>
        </w:tc>
        <w:tc>
          <w:tcPr>
            <w:tcW w:w="1368" w:type="dxa"/>
          </w:tcPr>
          <w:p w14:paraId="2F564C63" w14:textId="77777777" w:rsidR="00E91B53" w:rsidRPr="00B249C7" w:rsidRDefault="00E91B53" w:rsidP="000C07A6">
            <w:pPr>
              <w:jc w:val="center"/>
              <w:rPr>
                <w:i/>
              </w:rPr>
            </w:pPr>
            <w:r w:rsidRPr="00B249C7">
              <w:rPr>
                <w:i/>
              </w:rPr>
              <w:t>Enrichment</w:t>
            </w:r>
          </w:p>
        </w:tc>
        <w:tc>
          <w:tcPr>
            <w:tcW w:w="1368" w:type="dxa"/>
          </w:tcPr>
          <w:p w14:paraId="1CBD3BFF" w14:textId="77777777" w:rsidR="00E91B53" w:rsidRPr="00B249C7" w:rsidRDefault="00E91B53" w:rsidP="000C07A6">
            <w:pPr>
              <w:jc w:val="center"/>
              <w:rPr>
                <w:i/>
              </w:rPr>
            </w:pPr>
            <w:r w:rsidRPr="00B249C7">
              <w:rPr>
                <w:i/>
              </w:rPr>
              <w:t>protease</w:t>
            </w:r>
          </w:p>
        </w:tc>
        <w:tc>
          <w:tcPr>
            <w:tcW w:w="1368" w:type="dxa"/>
          </w:tcPr>
          <w:p w14:paraId="22B36ACC" w14:textId="77777777" w:rsidR="00E91B53" w:rsidRPr="00B249C7" w:rsidRDefault="00E91B53" w:rsidP="000C07A6">
            <w:pPr>
              <w:jc w:val="center"/>
              <w:rPr>
                <w:i/>
              </w:rPr>
            </w:pPr>
            <w:r w:rsidRPr="00B249C7">
              <w:rPr>
                <w:i/>
              </w:rPr>
              <w:t>peptide</w:t>
            </w:r>
          </w:p>
        </w:tc>
        <w:tc>
          <w:tcPr>
            <w:tcW w:w="1368" w:type="dxa"/>
          </w:tcPr>
          <w:p w14:paraId="5814E0AF" w14:textId="77777777" w:rsidR="00E91B53" w:rsidRPr="00B249C7" w:rsidRDefault="00E91B53" w:rsidP="000C07A6">
            <w:pPr>
              <w:jc w:val="center"/>
              <w:rPr>
                <w:i/>
              </w:rPr>
            </w:pPr>
            <w:r w:rsidRPr="00B249C7">
              <w:rPr>
                <w:i/>
              </w:rPr>
              <w:t>cst</w:t>
            </w:r>
          </w:p>
        </w:tc>
        <w:tc>
          <w:tcPr>
            <w:tcW w:w="1368" w:type="dxa"/>
          </w:tcPr>
          <w:p w14:paraId="33FC8BD7" w14:textId="77777777" w:rsidR="00E91B53" w:rsidRPr="00B249C7" w:rsidRDefault="00E91B53" w:rsidP="000C07A6">
            <w:pPr>
              <w:jc w:val="center"/>
              <w:rPr>
                <w:i/>
              </w:rPr>
            </w:pPr>
            <w:r w:rsidRPr="00B249C7">
              <w:rPr>
                <w:i/>
              </w:rPr>
              <w:t>ss</w:t>
            </w:r>
          </w:p>
        </w:tc>
        <w:tc>
          <w:tcPr>
            <w:tcW w:w="1368" w:type="dxa"/>
          </w:tcPr>
          <w:p w14:paraId="7A8D9104" w14:textId="77777777" w:rsidR="00E91B53" w:rsidRPr="00B249C7" w:rsidRDefault="00E91B53" w:rsidP="000C07A6">
            <w:pPr>
              <w:jc w:val="center"/>
              <w:rPr>
                <w:i/>
              </w:rPr>
            </w:pPr>
            <w:r w:rsidRPr="00B249C7">
              <w:rPr>
                <w:i/>
              </w:rPr>
              <w:t>Elec</w:t>
            </w:r>
          </w:p>
        </w:tc>
      </w:tr>
      <w:tr w:rsidR="00E91B53" w14:paraId="541F443D" w14:textId="77777777" w:rsidTr="000C07A6">
        <w:tc>
          <w:tcPr>
            <w:tcW w:w="1368" w:type="dxa"/>
          </w:tcPr>
          <w:p w14:paraId="5FD26ED8" w14:textId="77777777" w:rsidR="00E91B53" w:rsidRDefault="00E91B53" w:rsidP="000C07A6">
            <w:r>
              <w:t>TEV</w:t>
            </w:r>
          </w:p>
        </w:tc>
        <w:tc>
          <w:tcPr>
            <w:tcW w:w="1368" w:type="dxa"/>
          </w:tcPr>
          <w:p w14:paraId="26F35067" w14:textId="77777777" w:rsidR="00E91B53" w:rsidRDefault="00E91B53" w:rsidP="000C07A6">
            <w:r>
              <w:t>0.8088</w:t>
            </w:r>
          </w:p>
        </w:tc>
        <w:tc>
          <w:tcPr>
            <w:tcW w:w="1368" w:type="dxa"/>
          </w:tcPr>
          <w:p w14:paraId="5F604387" w14:textId="77777777" w:rsidR="00E91B53" w:rsidRDefault="00E91B53" w:rsidP="000C07A6">
            <w:r>
              <w:t>1</w:t>
            </w:r>
          </w:p>
        </w:tc>
        <w:tc>
          <w:tcPr>
            <w:tcW w:w="1368" w:type="dxa"/>
          </w:tcPr>
          <w:p w14:paraId="0B0B7028" w14:textId="77777777" w:rsidR="00E91B53" w:rsidRDefault="00E91B53" w:rsidP="000C07A6">
            <w:r>
              <w:t>0.3</w:t>
            </w:r>
          </w:p>
        </w:tc>
        <w:tc>
          <w:tcPr>
            <w:tcW w:w="1368" w:type="dxa"/>
          </w:tcPr>
          <w:p w14:paraId="50DA6767" w14:textId="77777777" w:rsidR="00E91B53" w:rsidRDefault="00E91B53" w:rsidP="000C07A6">
            <w:r>
              <w:t>2.5</w:t>
            </w:r>
          </w:p>
        </w:tc>
        <w:tc>
          <w:tcPr>
            <w:tcW w:w="1368" w:type="dxa"/>
          </w:tcPr>
          <w:p w14:paraId="65BDAF16" w14:textId="77777777" w:rsidR="00E91B53" w:rsidRDefault="00E91B53" w:rsidP="000C07A6">
            <w:r>
              <w:t>0.005</w:t>
            </w:r>
          </w:p>
        </w:tc>
        <w:tc>
          <w:tcPr>
            <w:tcW w:w="1368" w:type="dxa"/>
          </w:tcPr>
          <w:p w14:paraId="38F2C293" w14:textId="77777777" w:rsidR="00E91B53" w:rsidRDefault="00E91B53" w:rsidP="000C07A6">
            <w:r>
              <w:t>0.25</w:t>
            </w:r>
          </w:p>
        </w:tc>
      </w:tr>
      <w:tr w:rsidR="00E91B53" w14:paraId="4DE5E27C" w14:textId="77777777" w:rsidTr="000C07A6">
        <w:tc>
          <w:tcPr>
            <w:tcW w:w="1368" w:type="dxa"/>
          </w:tcPr>
          <w:p w14:paraId="4E89B2E6" w14:textId="77777777" w:rsidR="00E91B53" w:rsidRDefault="00E91B53" w:rsidP="000C07A6">
            <w:r>
              <w:t>HCV</w:t>
            </w:r>
          </w:p>
        </w:tc>
        <w:tc>
          <w:tcPr>
            <w:tcW w:w="1368" w:type="dxa"/>
          </w:tcPr>
          <w:p w14:paraId="13A0FA1F" w14:textId="77777777" w:rsidR="00E91B53" w:rsidRDefault="00E91B53" w:rsidP="000C07A6">
            <w:r>
              <w:t>0.7806</w:t>
            </w:r>
          </w:p>
        </w:tc>
        <w:tc>
          <w:tcPr>
            <w:tcW w:w="1368" w:type="dxa"/>
          </w:tcPr>
          <w:p w14:paraId="21A84590" w14:textId="77777777" w:rsidR="00E91B53" w:rsidRDefault="00E91B53" w:rsidP="000C07A6">
            <w:r>
              <w:t>1</w:t>
            </w:r>
          </w:p>
        </w:tc>
        <w:tc>
          <w:tcPr>
            <w:tcW w:w="1368" w:type="dxa"/>
          </w:tcPr>
          <w:p w14:paraId="4F817808" w14:textId="77777777" w:rsidR="00E91B53" w:rsidRDefault="00E91B53" w:rsidP="000C07A6">
            <w:r>
              <w:t>1</w:t>
            </w:r>
          </w:p>
        </w:tc>
        <w:tc>
          <w:tcPr>
            <w:tcW w:w="1368" w:type="dxa"/>
          </w:tcPr>
          <w:p w14:paraId="34E6B920" w14:textId="77777777" w:rsidR="00E91B53" w:rsidRDefault="00E91B53" w:rsidP="000C07A6">
            <w:r>
              <w:t>3.5</w:t>
            </w:r>
          </w:p>
        </w:tc>
        <w:tc>
          <w:tcPr>
            <w:tcW w:w="1368" w:type="dxa"/>
          </w:tcPr>
          <w:p w14:paraId="1258E1E3" w14:textId="77777777" w:rsidR="00E91B53" w:rsidRDefault="00E91B53" w:rsidP="000C07A6">
            <w:r>
              <w:t>0.001</w:t>
            </w:r>
          </w:p>
        </w:tc>
        <w:tc>
          <w:tcPr>
            <w:tcW w:w="1368" w:type="dxa"/>
          </w:tcPr>
          <w:p w14:paraId="76DE6C19" w14:textId="77777777" w:rsidR="00E91B53" w:rsidRDefault="00E91B53" w:rsidP="000C07A6">
            <w:r>
              <w:t>0.5</w:t>
            </w:r>
          </w:p>
        </w:tc>
      </w:tr>
      <w:tr w:rsidR="00E91B53" w14:paraId="2AF74641" w14:textId="77777777" w:rsidTr="000C07A6">
        <w:tc>
          <w:tcPr>
            <w:tcW w:w="1368" w:type="dxa"/>
          </w:tcPr>
          <w:p w14:paraId="072E7C01" w14:textId="77777777" w:rsidR="00E91B53" w:rsidRDefault="00E91B53" w:rsidP="000C07A6">
            <w:r>
              <w:t>HIV</w:t>
            </w:r>
          </w:p>
        </w:tc>
        <w:tc>
          <w:tcPr>
            <w:tcW w:w="1368" w:type="dxa"/>
          </w:tcPr>
          <w:p w14:paraId="1D57D462" w14:textId="77777777" w:rsidR="00E91B53" w:rsidRDefault="00E91B53" w:rsidP="000C07A6">
            <w:r>
              <w:t>0.7112</w:t>
            </w:r>
          </w:p>
        </w:tc>
        <w:tc>
          <w:tcPr>
            <w:tcW w:w="1368" w:type="dxa"/>
          </w:tcPr>
          <w:p w14:paraId="4D7B78E9" w14:textId="77777777" w:rsidR="00E91B53" w:rsidRDefault="00E91B53" w:rsidP="000C07A6">
            <w:r>
              <w:t>1</w:t>
            </w:r>
          </w:p>
        </w:tc>
        <w:tc>
          <w:tcPr>
            <w:tcW w:w="1368" w:type="dxa"/>
          </w:tcPr>
          <w:p w14:paraId="14DA5D29" w14:textId="77777777" w:rsidR="00E91B53" w:rsidRDefault="00E91B53" w:rsidP="000C07A6">
            <w:r>
              <w:t>0.8</w:t>
            </w:r>
          </w:p>
        </w:tc>
        <w:tc>
          <w:tcPr>
            <w:tcW w:w="1368" w:type="dxa"/>
          </w:tcPr>
          <w:p w14:paraId="1834B18F" w14:textId="77777777" w:rsidR="00E91B53" w:rsidRDefault="00E91B53" w:rsidP="000C07A6">
            <w:r>
              <w:t>3.4</w:t>
            </w:r>
          </w:p>
        </w:tc>
        <w:tc>
          <w:tcPr>
            <w:tcW w:w="1368" w:type="dxa"/>
          </w:tcPr>
          <w:p w14:paraId="388C6F40" w14:textId="77777777" w:rsidR="00E91B53" w:rsidRDefault="00E91B53" w:rsidP="000C07A6">
            <w:r>
              <w:t>0.013</w:t>
            </w:r>
          </w:p>
        </w:tc>
        <w:tc>
          <w:tcPr>
            <w:tcW w:w="1368" w:type="dxa"/>
          </w:tcPr>
          <w:p w14:paraId="7E94BBD8" w14:textId="77777777" w:rsidR="00E91B53" w:rsidRDefault="00E91B53" w:rsidP="000C07A6">
            <w:r>
              <w:t>0.1</w:t>
            </w:r>
          </w:p>
        </w:tc>
      </w:tr>
      <w:tr w:rsidR="00E91B53" w14:paraId="16C7656D" w14:textId="77777777" w:rsidTr="000C07A6">
        <w:tc>
          <w:tcPr>
            <w:tcW w:w="1368" w:type="dxa"/>
          </w:tcPr>
          <w:p w14:paraId="6B4EFDF5" w14:textId="77777777" w:rsidR="00E91B53" w:rsidRDefault="00E91B53" w:rsidP="000C07A6">
            <w:r>
              <w:t>GrB</w:t>
            </w:r>
          </w:p>
        </w:tc>
        <w:tc>
          <w:tcPr>
            <w:tcW w:w="1368" w:type="dxa"/>
          </w:tcPr>
          <w:p w14:paraId="507191BF" w14:textId="77777777" w:rsidR="00E91B53" w:rsidRDefault="00E91B53" w:rsidP="000C07A6">
            <w:r>
              <w:t>0.8867</w:t>
            </w:r>
          </w:p>
        </w:tc>
        <w:tc>
          <w:tcPr>
            <w:tcW w:w="1368" w:type="dxa"/>
          </w:tcPr>
          <w:p w14:paraId="2FF11C09" w14:textId="77777777" w:rsidR="00E91B53" w:rsidRDefault="00E91B53" w:rsidP="000C07A6">
            <w:r>
              <w:t>1</w:t>
            </w:r>
          </w:p>
        </w:tc>
        <w:tc>
          <w:tcPr>
            <w:tcW w:w="1368" w:type="dxa"/>
          </w:tcPr>
          <w:p w14:paraId="4FCD6254" w14:textId="77777777" w:rsidR="00E91B53" w:rsidRDefault="00E91B53" w:rsidP="000C07A6">
            <w:r>
              <w:t>0.5</w:t>
            </w:r>
          </w:p>
        </w:tc>
        <w:tc>
          <w:tcPr>
            <w:tcW w:w="1368" w:type="dxa"/>
          </w:tcPr>
          <w:p w14:paraId="15422149" w14:textId="77777777" w:rsidR="00E91B53" w:rsidRDefault="00E91B53" w:rsidP="000C07A6">
            <w:r>
              <w:t>2.5</w:t>
            </w:r>
          </w:p>
        </w:tc>
        <w:tc>
          <w:tcPr>
            <w:tcW w:w="1368" w:type="dxa"/>
          </w:tcPr>
          <w:p w14:paraId="2503AF29" w14:textId="77777777" w:rsidR="00E91B53" w:rsidRDefault="00E91B53" w:rsidP="000C07A6">
            <w:r>
              <w:t>0.005</w:t>
            </w:r>
          </w:p>
        </w:tc>
        <w:tc>
          <w:tcPr>
            <w:tcW w:w="1368" w:type="dxa"/>
          </w:tcPr>
          <w:p w14:paraId="19636FDE" w14:textId="77777777" w:rsidR="00E91B53" w:rsidRDefault="00E91B53" w:rsidP="000C07A6">
            <w:r>
              <w:t>0.3</w:t>
            </w:r>
          </w:p>
        </w:tc>
      </w:tr>
      <w:tr w:rsidR="00E91B53" w14:paraId="432220E2" w14:textId="77777777" w:rsidTr="000C07A6">
        <w:tc>
          <w:tcPr>
            <w:tcW w:w="1368" w:type="dxa"/>
          </w:tcPr>
          <w:p w14:paraId="7A8ACEE6" w14:textId="77777777" w:rsidR="00E91B53" w:rsidRDefault="00E91B53" w:rsidP="000C07A6">
            <w:r>
              <w:t>MMP2</w:t>
            </w:r>
          </w:p>
        </w:tc>
        <w:tc>
          <w:tcPr>
            <w:tcW w:w="1368" w:type="dxa"/>
          </w:tcPr>
          <w:p w14:paraId="3A30589F" w14:textId="77777777" w:rsidR="00E91B53" w:rsidRDefault="00E91B53" w:rsidP="000C07A6">
            <w:r>
              <w:t>0.6747</w:t>
            </w:r>
          </w:p>
        </w:tc>
        <w:tc>
          <w:tcPr>
            <w:tcW w:w="1368" w:type="dxa"/>
          </w:tcPr>
          <w:p w14:paraId="6BC4AA65" w14:textId="77777777" w:rsidR="00E91B53" w:rsidRDefault="00E91B53" w:rsidP="000C07A6">
            <w:r>
              <w:t>1</w:t>
            </w:r>
          </w:p>
        </w:tc>
        <w:tc>
          <w:tcPr>
            <w:tcW w:w="1368" w:type="dxa"/>
          </w:tcPr>
          <w:p w14:paraId="72C9CE56" w14:textId="77777777" w:rsidR="00E91B53" w:rsidRDefault="00E91B53" w:rsidP="000C07A6">
            <w:r>
              <w:t>0.7</w:t>
            </w:r>
          </w:p>
        </w:tc>
        <w:tc>
          <w:tcPr>
            <w:tcW w:w="1368" w:type="dxa"/>
          </w:tcPr>
          <w:p w14:paraId="42FDBDF1" w14:textId="77777777" w:rsidR="00E91B53" w:rsidRDefault="00E91B53" w:rsidP="000C07A6">
            <w:r>
              <w:t>2.6</w:t>
            </w:r>
          </w:p>
        </w:tc>
        <w:tc>
          <w:tcPr>
            <w:tcW w:w="1368" w:type="dxa"/>
          </w:tcPr>
          <w:p w14:paraId="1B6C9467" w14:textId="77777777" w:rsidR="00E91B53" w:rsidRDefault="00E91B53" w:rsidP="000C07A6">
            <w:r>
              <w:t>0.007</w:t>
            </w:r>
          </w:p>
        </w:tc>
        <w:tc>
          <w:tcPr>
            <w:tcW w:w="1368" w:type="dxa"/>
          </w:tcPr>
          <w:p w14:paraId="2F8602B2" w14:textId="77777777" w:rsidR="00E91B53" w:rsidRDefault="00E91B53" w:rsidP="000C07A6">
            <w:r>
              <w:t>0.1</w:t>
            </w:r>
          </w:p>
        </w:tc>
      </w:tr>
    </w:tbl>
    <w:p w14:paraId="0F545D1D" w14:textId="77777777" w:rsidR="00E91B53" w:rsidRDefault="00E91B53" w:rsidP="00E91B53"/>
    <w:p w14:paraId="3284E14D" w14:textId="77777777" w:rsidR="00E91B53" w:rsidRDefault="00E91B53" w:rsidP="00E91B53"/>
    <w:p w14:paraId="0FE31F44" w14:textId="77777777" w:rsidR="00E91B53" w:rsidRDefault="00E91B53" w:rsidP="00E91B53">
      <w:r>
        <w:t>Table S4: Primers used for molecular cloning the sequences to be tested in the YESS assay into the assay (LY104) vector using RF cloning</w:t>
      </w:r>
    </w:p>
    <w:p w14:paraId="17333412" w14:textId="77777777" w:rsidR="00E91B53" w:rsidRDefault="00E91B53" w:rsidP="00E91B53">
      <w:pPr>
        <w:rPr>
          <w:b/>
          <w:noProof/>
          <w:color w:val="FF0000"/>
        </w:rPr>
      </w:pPr>
    </w:p>
    <w:tbl>
      <w:tblPr>
        <w:tblStyle w:val="TableGrid"/>
        <w:tblW w:w="9100" w:type="dxa"/>
        <w:tblLook w:val="04A0" w:firstRow="1" w:lastRow="0" w:firstColumn="1" w:lastColumn="0" w:noHBand="0" w:noVBand="1"/>
      </w:tblPr>
      <w:tblGrid>
        <w:gridCol w:w="1278"/>
        <w:gridCol w:w="7822"/>
      </w:tblGrid>
      <w:tr w:rsidR="00E91B53" w:rsidRPr="003B1577" w14:paraId="6AF8D25F" w14:textId="77777777" w:rsidTr="000C07A6">
        <w:trPr>
          <w:trHeight w:val="253"/>
        </w:trPr>
        <w:tc>
          <w:tcPr>
            <w:tcW w:w="1278" w:type="dxa"/>
          </w:tcPr>
          <w:p w14:paraId="22614B24" w14:textId="77777777" w:rsidR="00E91B53" w:rsidRPr="003B1577" w:rsidRDefault="00E91B53" w:rsidP="000C07A6">
            <w:pPr>
              <w:jc w:val="center"/>
              <w:rPr>
                <w:sz w:val="20"/>
                <w:szCs w:val="20"/>
              </w:rPr>
            </w:pPr>
            <w:r w:rsidRPr="003B1577">
              <w:rPr>
                <w:sz w:val="20"/>
                <w:szCs w:val="20"/>
              </w:rPr>
              <w:t>Sequence</w:t>
            </w:r>
          </w:p>
        </w:tc>
        <w:tc>
          <w:tcPr>
            <w:tcW w:w="7822" w:type="dxa"/>
          </w:tcPr>
          <w:p w14:paraId="098C6B30" w14:textId="77777777" w:rsidR="00E91B53" w:rsidRPr="003B1577" w:rsidRDefault="00E91B53" w:rsidP="000C07A6">
            <w:pPr>
              <w:jc w:val="center"/>
              <w:rPr>
                <w:sz w:val="20"/>
                <w:szCs w:val="20"/>
              </w:rPr>
            </w:pPr>
            <w:r>
              <w:rPr>
                <w:sz w:val="20"/>
                <w:szCs w:val="20"/>
              </w:rPr>
              <w:t>Primers</w:t>
            </w:r>
          </w:p>
        </w:tc>
      </w:tr>
      <w:tr w:rsidR="00E91B53" w14:paraId="3481362D" w14:textId="77777777" w:rsidTr="000C07A6">
        <w:trPr>
          <w:trHeight w:val="253"/>
        </w:trPr>
        <w:tc>
          <w:tcPr>
            <w:tcW w:w="1278" w:type="dxa"/>
          </w:tcPr>
          <w:p w14:paraId="66AB80B8" w14:textId="77777777" w:rsidR="00E91B53" w:rsidRPr="00042F29" w:rsidRDefault="00E91B53" w:rsidP="000C07A6">
            <w:pPr>
              <w:rPr>
                <w:sz w:val="20"/>
                <w:szCs w:val="20"/>
              </w:rPr>
            </w:pPr>
            <w:r w:rsidRPr="00042F29">
              <w:rPr>
                <w:sz w:val="20"/>
                <w:szCs w:val="20"/>
              </w:rPr>
              <w:t>LEEFFCSG</w:t>
            </w:r>
          </w:p>
        </w:tc>
        <w:tc>
          <w:tcPr>
            <w:tcW w:w="7822" w:type="dxa"/>
          </w:tcPr>
          <w:p w14:paraId="5C75F692" w14:textId="77777777" w:rsidR="00E91B53" w:rsidRPr="00042F29" w:rsidRDefault="00E91B53" w:rsidP="000C07A6">
            <w:pPr>
              <w:rPr>
                <w:sz w:val="20"/>
                <w:szCs w:val="20"/>
              </w:rPr>
            </w:pPr>
            <w:r>
              <w:rPr>
                <w:sz w:val="20"/>
                <w:szCs w:val="20"/>
              </w:rPr>
              <w:t xml:space="preserve">FOR:  </w:t>
            </w:r>
            <w:r w:rsidRPr="00A20679">
              <w:rPr>
                <w:sz w:val="20"/>
                <w:szCs w:val="20"/>
              </w:rPr>
              <w:t>CGGTAGCGGAGGCGGAGGGTCGTTGGAAGAATTCTTCTGTTCAGGC</w:t>
            </w:r>
          </w:p>
        </w:tc>
      </w:tr>
      <w:tr w:rsidR="00E91B53" w14:paraId="4F23FF47" w14:textId="77777777" w:rsidTr="000C07A6">
        <w:trPr>
          <w:trHeight w:val="267"/>
        </w:trPr>
        <w:tc>
          <w:tcPr>
            <w:tcW w:w="1278" w:type="dxa"/>
          </w:tcPr>
          <w:p w14:paraId="5C082ED8" w14:textId="77777777" w:rsidR="00E91B53" w:rsidRPr="00042F29" w:rsidRDefault="00E91B53" w:rsidP="000C07A6">
            <w:pPr>
              <w:rPr>
                <w:sz w:val="20"/>
                <w:szCs w:val="20"/>
              </w:rPr>
            </w:pPr>
          </w:p>
        </w:tc>
        <w:tc>
          <w:tcPr>
            <w:tcW w:w="7822" w:type="dxa"/>
          </w:tcPr>
          <w:p w14:paraId="40F9EDC9" w14:textId="77777777" w:rsidR="00E91B53" w:rsidRPr="00042F29" w:rsidRDefault="00E91B53" w:rsidP="000C07A6">
            <w:pPr>
              <w:rPr>
                <w:sz w:val="20"/>
                <w:szCs w:val="20"/>
              </w:rPr>
            </w:pPr>
            <w:r>
              <w:rPr>
                <w:sz w:val="20"/>
                <w:szCs w:val="20"/>
              </w:rPr>
              <w:t xml:space="preserve">REV: </w:t>
            </w:r>
            <w:r w:rsidRPr="00A20679">
              <w:rPr>
                <w:sz w:val="20"/>
                <w:szCs w:val="20"/>
              </w:rPr>
              <w:t>CTGCCTTTATCATCATCATCTTTATAATCACTGCCGCCTGAACAGAAGAATTCTTCC</w:t>
            </w:r>
          </w:p>
        </w:tc>
      </w:tr>
      <w:tr w:rsidR="00E91B53" w14:paraId="663BC29C" w14:textId="77777777" w:rsidTr="000C07A6">
        <w:trPr>
          <w:trHeight w:val="267"/>
        </w:trPr>
        <w:tc>
          <w:tcPr>
            <w:tcW w:w="1278" w:type="dxa"/>
          </w:tcPr>
          <w:p w14:paraId="330516AB" w14:textId="77777777" w:rsidR="00E91B53" w:rsidRPr="00042F29" w:rsidRDefault="00E91B53" w:rsidP="000C07A6">
            <w:pPr>
              <w:rPr>
                <w:sz w:val="20"/>
                <w:szCs w:val="20"/>
              </w:rPr>
            </w:pPr>
            <w:r w:rsidRPr="00042F29">
              <w:rPr>
                <w:sz w:val="20"/>
                <w:szCs w:val="20"/>
              </w:rPr>
              <w:t>LEEYQCSG</w:t>
            </w:r>
          </w:p>
        </w:tc>
        <w:tc>
          <w:tcPr>
            <w:tcW w:w="7822" w:type="dxa"/>
          </w:tcPr>
          <w:p w14:paraId="654369B9" w14:textId="77777777" w:rsidR="00E91B53" w:rsidRPr="00042F29" w:rsidRDefault="00E91B53" w:rsidP="000C07A6">
            <w:pPr>
              <w:rPr>
                <w:sz w:val="20"/>
                <w:szCs w:val="20"/>
              </w:rPr>
            </w:pPr>
            <w:r>
              <w:rPr>
                <w:sz w:val="20"/>
                <w:szCs w:val="20"/>
              </w:rPr>
              <w:t xml:space="preserve">FOR: </w:t>
            </w:r>
            <w:r w:rsidRPr="004B14BE">
              <w:rPr>
                <w:sz w:val="20"/>
                <w:szCs w:val="20"/>
              </w:rPr>
              <w:t>CGGTAGCGGAGGCGGAGGGTCGTTGGAAGAATATCAATGTTCAGGCG</w:t>
            </w:r>
          </w:p>
        </w:tc>
      </w:tr>
      <w:tr w:rsidR="00E91B53" w14:paraId="100D606E" w14:textId="77777777" w:rsidTr="000C07A6">
        <w:trPr>
          <w:trHeight w:val="253"/>
        </w:trPr>
        <w:tc>
          <w:tcPr>
            <w:tcW w:w="1278" w:type="dxa"/>
          </w:tcPr>
          <w:p w14:paraId="1DA5C3CC" w14:textId="77777777" w:rsidR="00E91B53" w:rsidRPr="00042F29" w:rsidRDefault="00E91B53" w:rsidP="000C07A6">
            <w:pPr>
              <w:rPr>
                <w:sz w:val="20"/>
                <w:szCs w:val="20"/>
              </w:rPr>
            </w:pPr>
          </w:p>
        </w:tc>
        <w:tc>
          <w:tcPr>
            <w:tcW w:w="7822" w:type="dxa"/>
          </w:tcPr>
          <w:p w14:paraId="7B553CE0" w14:textId="77777777" w:rsidR="00E91B53" w:rsidRPr="00042F29" w:rsidRDefault="00E91B53" w:rsidP="000C07A6">
            <w:pPr>
              <w:rPr>
                <w:sz w:val="20"/>
                <w:szCs w:val="20"/>
              </w:rPr>
            </w:pPr>
            <w:r>
              <w:rPr>
                <w:sz w:val="20"/>
                <w:szCs w:val="20"/>
              </w:rPr>
              <w:t xml:space="preserve">REV: </w:t>
            </w:r>
            <w:r w:rsidRPr="004B14BE">
              <w:rPr>
                <w:sz w:val="20"/>
                <w:szCs w:val="20"/>
              </w:rPr>
              <w:t>CTGCCTTTATCATCATCATCTTTATAATCACTGCCGCCTGAACATTGATATTCTTCCAA</w:t>
            </w:r>
          </w:p>
        </w:tc>
      </w:tr>
      <w:tr w:rsidR="00E91B53" w14:paraId="14220117" w14:textId="77777777" w:rsidTr="000C07A6">
        <w:trPr>
          <w:trHeight w:val="253"/>
        </w:trPr>
        <w:tc>
          <w:tcPr>
            <w:tcW w:w="1278" w:type="dxa"/>
          </w:tcPr>
          <w:p w14:paraId="6C390398" w14:textId="77777777" w:rsidR="00E91B53" w:rsidRPr="00CD6F92" w:rsidRDefault="00E91B53" w:rsidP="000C07A6">
            <w:pPr>
              <w:rPr>
                <w:sz w:val="20"/>
                <w:szCs w:val="20"/>
              </w:rPr>
            </w:pPr>
            <w:r w:rsidRPr="00CD6F92">
              <w:rPr>
                <w:sz w:val="20"/>
                <w:szCs w:val="20"/>
              </w:rPr>
              <w:t>CEDYFCSG</w:t>
            </w:r>
          </w:p>
        </w:tc>
        <w:tc>
          <w:tcPr>
            <w:tcW w:w="7822" w:type="dxa"/>
          </w:tcPr>
          <w:p w14:paraId="624BE1CB" w14:textId="77777777" w:rsidR="00E91B53" w:rsidRPr="00042F29" w:rsidRDefault="00E91B53" w:rsidP="000C07A6">
            <w:pPr>
              <w:rPr>
                <w:sz w:val="20"/>
                <w:szCs w:val="20"/>
              </w:rPr>
            </w:pPr>
            <w:r w:rsidRPr="00CD6F92">
              <w:rPr>
                <w:sz w:val="20"/>
                <w:szCs w:val="20"/>
              </w:rPr>
              <w:t>FOR:</w:t>
            </w:r>
            <w:r>
              <w:t xml:space="preserve"> </w:t>
            </w:r>
            <w:r w:rsidRPr="00BC7BF1">
              <w:rPr>
                <w:sz w:val="20"/>
                <w:szCs w:val="20"/>
              </w:rPr>
              <w:t>CGGTAGCGGAGGCGGAGGGTCGTGTGAAGATYMTTTCTGTTCAGGCG</w:t>
            </w:r>
          </w:p>
        </w:tc>
      </w:tr>
      <w:tr w:rsidR="00E91B53" w14:paraId="3488348D" w14:textId="77777777" w:rsidTr="000C07A6">
        <w:trPr>
          <w:trHeight w:val="267"/>
        </w:trPr>
        <w:tc>
          <w:tcPr>
            <w:tcW w:w="1278" w:type="dxa"/>
          </w:tcPr>
          <w:p w14:paraId="779088BF" w14:textId="77777777" w:rsidR="00E91B53" w:rsidRPr="00042F29" w:rsidRDefault="00E91B53" w:rsidP="000C07A6">
            <w:pPr>
              <w:rPr>
                <w:sz w:val="20"/>
                <w:szCs w:val="20"/>
              </w:rPr>
            </w:pPr>
          </w:p>
        </w:tc>
        <w:tc>
          <w:tcPr>
            <w:tcW w:w="7822" w:type="dxa"/>
          </w:tcPr>
          <w:p w14:paraId="7EDB0CD5" w14:textId="77777777" w:rsidR="00E91B53" w:rsidRPr="00042F29" w:rsidRDefault="00E91B53" w:rsidP="000C07A6">
            <w:pPr>
              <w:rPr>
                <w:sz w:val="20"/>
                <w:szCs w:val="20"/>
              </w:rPr>
            </w:pPr>
            <w:r>
              <w:rPr>
                <w:sz w:val="20"/>
                <w:szCs w:val="20"/>
              </w:rPr>
              <w:t>REV:</w:t>
            </w:r>
            <w:r>
              <w:t xml:space="preserve"> </w:t>
            </w:r>
            <w:r w:rsidRPr="00BC7BF1">
              <w:rPr>
                <w:sz w:val="20"/>
                <w:szCs w:val="20"/>
              </w:rPr>
              <w:t>CTGCCTTTATCATCATCATCTTTATAATCACTGCCGCCTGAACAGAAAKRATCTTCACA</w:t>
            </w:r>
          </w:p>
        </w:tc>
      </w:tr>
      <w:tr w:rsidR="00E91B53" w14:paraId="7920DFE5" w14:textId="77777777" w:rsidTr="000C07A6">
        <w:trPr>
          <w:trHeight w:val="267"/>
        </w:trPr>
        <w:tc>
          <w:tcPr>
            <w:tcW w:w="1278" w:type="dxa"/>
          </w:tcPr>
          <w:p w14:paraId="6854D1B9" w14:textId="77777777" w:rsidR="00E91B53" w:rsidRPr="00042F29" w:rsidRDefault="00E91B53" w:rsidP="000C07A6">
            <w:pPr>
              <w:rPr>
                <w:sz w:val="20"/>
                <w:szCs w:val="20"/>
              </w:rPr>
            </w:pPr>
            <w:r w:rsidRPr="00042F29">
              <w:rPr>
                <w:sz w:val="20"/>
                <w:szCs w:val="20"/>
              </w:rPr>
              <w:t>FEDFQCSG</w:t>
            </w:r>
          </w:p>
        </w:tc>
        <w:tc>
          <w:tcPr>
            <w:tcW w:w="7822" w:type="dxa"/>
          </w:tcPr>
          <w:p w14:paraId="18FE9182" w14:textId="77777777" w:rsidR="00E91B53" w:rsidRPr="00042F29" w:rsidRDefault="00E91B53" w:rsidP="000C07A6">
            <w:pPr>
              <w:rPr>
                <w:sz w:val="20"/>
                <w:szCs w:val="20"/>
              </w:rPr>
            </w:pPr>
            <w:r>
              <w:rPr>
                <w:sz w:val="20"/>
                <w:szCs w:val="20"/>
              </w:rPr>
              <w:t xml:space="preserve">FOR: </w:t>
            </w:r>
            <w:r w:rsidRPr="00BC7BF1">
              <w:rPr>
                <w:sz w:val="20"/>
                <w:szCs w:val="20"/>
              </w:rPr>
              <w:t>CGGTAGCGGAGGCGGAGGGTCGTTCGAAGATTTCCAATGTTCAGGC</w:t>
            </w:r>
          </w:p>
        </w:tc>
      </w:tr>
      <w:tr w:rsidR="00E91B53" w14:paraId="1D89714A" w14:textId="77777777" w:rsidTr="000C07A6">
        <w:trPr>
          <w:trHeight w:val="267"/>
        </w:trPr>
        <w:tc>
          <w:tcPr>
            <w:tcW w:w="1278" w:type="dxa"/>
          </w:tcPr>
          <w:p w14:paraId="7D3A52D1" w14:textId="77777777" w:rsidR="00E91B53" w:rsidRPr="00042F29" w:rsidRDefault="00E91B53" w:rsidP="000C07A6">
            <w:pPr>
              <w:rPr>
                <w:sz w:val="20"/>
                <w:szCs w:val="20"/>
              </w:rPr>
            </w:pPr>
          </w:p>
        </w:tc>
        <w:tc>
          <w:tcPr>
            <w:tcW w:w="7822" w:type="dxa"/>
          </w:tcPr>
          <w:p w14:paraId="41881B3B" w14:textId="77777777" w:rsidR="00E91B53" w:rsidRDefault="00E91B53" w:rsidP="000C07A6">
            <w:pPr>
              <w:rPr>
                <w:sz w:val="20"/>
                <w:szCs w:val="20"/>
              </w:rPr>
            </w:pPr>
            <w:r>
              <w:rPr>
                <w:sz w:val="20"/>
                <w:szCs w:val="20"/>
              </w:rPr>
              <w:t>REV:</w:t>
            </w:r>
            <w:r>
              <w:t xml:space="preserve"> </w:t>
            </w:r>
            <w:r w:rsidRPr="00BC7BF1">
              <w:rPr>
                <w:sz w:val="20"/>
                <w:szCs w:val="20"/>
              </w:rPr>
              <w:t>CTGCCTTTATCATCATCATCTTTATAATCACTGCCGCCTGAACATTGGAAATCTTCG</w:t>
            </w:r>
          </w:p>
        </w:tc>
      </w:tr>
    </w:tbl>
    <w:p w14:paraId="3CCBE8F8" w14:textId="77777777" w:rsidR="00E91B53" w:rsidRDefault="00E91B53" w:rsidP="00E91B53">
      <w:pPr>
        <w:rPr>
          <w:i/>
        </w:rPr>
      </w:pPr>
    </w:p>
    <w:p w14:paraId="6BF422AC" w14:textId="77777777" w:rsidR="00E91B53" w:rsidRPr="00236F23" w:rsidRDefault="00E91B53" w:rsidP="00E91B53"/>
    <w:p w14:paraId="24A91391" w14:textId="77777777" w:rsidR="00E91B53" w:rsidRDefault="00E91B53" w:rsidP="00E91B53"/>
    <w:p w14:paraId="168345A0" w14:textId="77777777" w:rsidR="000E0FAC" w:rsidRDefault="000E0FAC" w:rsidP="000E0FAC">
      <w:pPr>
        <w:rPr>
          <w:b/>
          <w:i/>
        </w:rPr>
      </w:pPr>
    </w:p>
    <w:p w14:paraId="4512BF80" w14:textId="77777777" w:rsidR="000E0FAC" w:rsidRPr="00B83533" w:rsidRDefault="000E0FAC" w:rsidP="000E0FAC">
      <w:pPr>
        <w:rPr>
          <w:b/>
        </w:rPr>
      </w:pPr>
      <w:r w:rsidRPr="00B83533">
        <w:rPr>
          <w:b/>
        </w:rPr>
        <w:t>Supplementary Methods:</w:t>
      </w:r>
    </w:p>
    <w:p w14:paraId="7B496A10" w14:textId="77777777" w:rsidR="000E0FAC" w:rsidRDefault="000E0FAC" w:rsidP="000E0FAC"/>
    <w:p w14:paraId="4A76DC7A" w14:textId="77777777" w:rsidR="000E0FAC" w:rsidRDefault="000E0FAC" w:rsidP="000E0FAC">
      <w:r>
        <w:t>The MMPBSA calculation includes the following steps:</w:t>
      </w:r>
    </w:p>
    <w:p w14:paraId="4CF5071E" w14:textId="77777777" w:rsidR="000E0FAC" w:rsidRDefault="000E0FAC" w:rsidP="000E0FAC"/>
    <w:p w14:paraId="6F1ED8B8" w14:textId="77777777" w:rsidR="000E0FAC" w:rsidRDefault="000E0FAC" w:rsidP="000E0FAC">
      <w:pPr>
        <w:pStyle w:val="ListParagraph"/>
        <w:numPr>
          <w:ilvl w:val="0"/>
          <w:numId w:val="1"/>
        </w:numPr>
      </w:pPr>
      <w:r>
        <w:t>Preparation of AMBER input .pdb files</w:t>
      </w:r>
    </w:p>
    <w:p w14:paraId="0D6D0E59" w14:textId="77777777" w:rsidR="000E0FAC" w:rsidRDefault="000E0FAC" w:rsidP="000E0FAC">
      <w:pPr>
        <w:pStyle w:val="ListParagraph"/>
        <w:numPr>
          <w:ilvl w:val="0"/>
          <w:numId w:val="1"/>
        </w:numPr>
      </w:pPr>
      <w:r>
        <w:t xml:space="preserve">Preparation of input parameter and topology files </w:t>
      </w:r>
    </w:p>
    <w:p w14:paraId="2BCC176B" w14:textId="77777777" w:rsidR="000E0FAC" w:rsidRPr="00DE7053" w:rsidRDefault="000E0FAC" w:rsidP="000E0FAC">
      <w:pPr>
        <w:pStyle w:val="ListParagraph"/>
        <w:numPr>
          <w:ilvl w:val="0"/>
          <w:numId w:val="1"/>
        </w:numPr>
      </w:pPr>
      <w:r>
        <w:t>MMPBSA Calculation</w:t>
      </w:r>
    </w:p>
    <w:p w14:paraId="4FAB285B" w14:textId="77777777" w:rsidR="000E0FAC" w:rsidRPr="00AE7107" w:rsidRDefault="000E0FAC" w:rsidP="000E0FAC">
      <w:pPr>
        <w:rPr>
          <w:b/>
          <w:color w:val="FF0000"/>
        </w:rPr>
      </w:pPr>
      <w:r>
        <w:rPr>
          <w:b/>
          <w:color w:val="FF0000"/>
        </w:rPr>
        <w:t xml:space="preserve"> </w:t>
      </w:r>
    </w:p>
    <w:p w14:paraId="743805A5" w14:textId="77777777" w:rsidR="000E0FAC" w:rsidRPr="00FD5B8F" w:rsidRDefault="000E0FAC" w:rsidP="000E0FAC">
      <w:pPr>
        <w:rPr>
          <w:u w:val="single"/>
        </w:rPr>
      </w:pPr>
      <w:r w:rsidRPr="00FD5B8F">
        <w:rPr>
          <w:u w:val="single"/>
        </w:rPr>
        <w:t>Description of each of the steps below:</w:t>
      </w:r>
    </w:p>
    <w:p w14:paraId="243D7BEF" w14:textId="77777777" w:rsidR="000E0FAC" w:rsidRDefault="000E0FAC" w:rsidP="000E0FAC">
      <w:pPr>
        <w:jc w:val="both"/>
      </w:pPr>
    </w:p>
    <w:p w14:paraId="65C8565D" w14:textId="77777777" w:rsidR="000E0FAC" w:rsidRDefault="000E0FAC" w:rsidP="000E0FAC">
      <w:pPr>
        <w:jc w:val="both"/>
      </w:pPr>
      <w:r>
        <w:t>In order to transform a pdb file into an AMBER readable format the hydrogens and virtual atoms are stripped.  The subsequent file is loaded into AMBER using the following script using a tleap interface.</w:t>
      </w:r>
    </w:p>
    <w:p w14:paraId="51A6261F" w14:textId="77777777" w:rsidR="000E0FAC" w:rsidRDefault="000E0FAC" w:rsidP="000E0FAC"/>
    <w:p w14:paraId="6E114229" w14:textId="77777777" w:rsidR="000E0FAC" w:rsidRPr="0022415C" w:rsidRDefault="000E0FAC" w:rsidP="000E0FAC">
      <w:pPr>
        <w:ind w:left="720"/>
        <w:rPr>
          <w:rFonts w:ascii="Courier" w:hAnsi="Courier"/>
        </w:rPr>
      </w:pPr>
      <w:r w:rsidRPr="0022415C">
        <w:rPr>
          <w:rFonts w:ascii="Courier" w:hAnsi="Courier"/>
        </w:rPr>
        <w:t>source leaprc.gaff</w:t>
      </w:r>
    </w:p>
    <w:p w14:paraId="27240300" w14:textId="77777777" w:rsidR="000E0FAC" w:rsidRPr="0022415C" w:rsidRDefault="000E0FAC" w:rsidP="000E0FAC">
      <w:pPr>
        <w:ind w:left="720"/>
        <w:rPr>
          <w:rFonts w:ascii="Courier" w:hAnsi="Courier"/>
        </w:rPr>
      </w:pPr>
      <w:r w:rsidRPr="0022415C">
        <w:rPr>
          <w:rFonts w:ascii="Courier" w:hAnsi="Courier"/>
        </w:rPr>
        <w:t>source leaprc.ff12SB</w:t>
      </w:r>
    </w:p>
    <w:p w14:paraId="2B93E441" w14:textId="77777777" w:rsidR="000E0FAC" w:rsidRPr="0022415C" w:rsidRDefault="000E0FAC" w:rsidP="000E0FAC">
      <w:pPr>
        <w:ind w:left="720"/>
        <w:rPr>
          <w:rFonts w:ascii="Courier" w:hAnsi="Courier"/>
        </w:rPr>
      </w:pPr>
      <w:r w:rsidRPr="0022415C">
        <w:rPr>
          <w:rFonts w:ascii="Courier" w:hAnsi="Courier"/>
        </w:rPr>
        <w:t>loadamberparams frcmod.ionsjc_tip3p</w:t>
      </w:r>
    </w:p>
    <w:p w14:paraId="63A84F81" w14:textId="77777777" w:rsidR="000E0FAC" w:rsidRPr="0022415C" w:rsidRDefault="000E0FAC" w:rsidP="000E0FAC">
      <w:pPr>
        <w:ind w:left="720"/>
        <w:rPr>
          <w:rFonts w:ascii="Courier" w:hAnsi="Courier"/>
        </w:rPr>
      </w:pPr>
      <w:r w:rsidRPr="0022415C">
        <w:rPr>
          <w:rFonts w:ascii="Courier" w:hAnsi="Courier"/>
        </w:rPr>
        <w:t>d$i = loadpdb "toload_$i.pdb"</w:t>
      </w:r>
    </w:p>
    <w:p w14:paraId="4AFEE30D" w14:textId="77777777" w:rsidR="000E0FAC" w:rsidRPr="0022415C" w:rsidRDefault="000E0FAC" w:rsidP="000E0FAC">
      <w:pPr>
        <w:ind w:left="720"/>
        <w:rPr>
          <w:rFonts w:ascii="Courier" w:hAnsi="Courier"/>
        </w:rPr>
      </w:pPr>
      <w:r w:rsidRPr="0022415C">
        <w:rPr>
          <w:rFonts w:ascii="Courier" w:hAnsi="Courier"/>
        </w:rPr>
        <w:t>addions d$i Cl- 0</w:t>
      </w:r>
    </w:p>
    <w:p w14:paraId="2F5945BC" w14:textId="77777777" w:rsidR="000E0FAC" w:rsidRPr="0022415C" w:rsidRDefault="000E0FAC" w:rsidP="000E0FAC">
      <w:pPr>
        <w:ind w:left="720"/>
        <w:rPr>
          <w:rFonts w:ascii="Courier" w:hAnsi="Courier"/>
        </w:rPr>
      </w:pPr>
      <w:r w:rsidRPr="0022415C">
        <w:rPr>
          <w:rFonts w:ascii="Courier" w:hAnsi="Courier"/>
        </w:rPr>
        <w:t>charge d$i</w:t>
      </w:r>
    </w:p>
    <w:p w14:paraId="0ED5193D" w14:textId="77777777" w:rsidR="000E0FAC" w:rsidRPr="0022415C" w:rsidRDefault="000E0FAC" w:rsidP="000E0FAC">
      <w:pPr>
        <w:ind w:left="720"/>
        <w:rPr>
          <w:rFonts w:ascii="Courier" w:hAnsi="Courier"/>
        </w:rPr>
      </w:pPr>
      <w:r w:rsidRPr="0022415C">
        <w:rPr>
          <w:rFonts w:ascii="Courier" w:hAnsi="Courier"/>
        </w:rPr>
        <w:t>saveamberparm d$i d$i.prmtop d$i.inpcrd</w:t>
      </w:r>
    </w:p>
    <w:p w14:paraId="2035E7C5" w14:textId="77777777" w:rsidR="000E0FAC" w:rsidRPr="0022415C" w:rsidRDefault="000E0FAC" w:rsidP="000E0FAC">
      <w:pPr>
        <w:ind w:left="720"/>
        <w:rPr>
          <w:rFonts w:ascii="Courier" w:hAnsi="Courier"/>
        </w:rPr>
      </w:pPr>
      <w:r w:rsidRPr="0022415C">
        <w:rPr>
          <w:rFonts w:ascii="Courier" w:hAnsi="Courier"/>
        </w:rPr>
        <w:t>quit</w:t>
      </w:r>
    </w:p>
    <w:p w14:paraId="4F09234B" w14:textId="77777777" w:rsidR="000E0FAC" w:rsidRPr="00106E6C" w:rsidRDefault="000E0FAC" w:rsidP="000E0FAC">
      <w:pPr>
        <w:jc w:val="both"/>
      </w:pPr>
    </w:p>
    <w:p w14:paraId="2C9BCCF6" w14:textId="77777777" w:rsidR="000E0FAC" w:rsidRDefault="000E0FAC" w:rsidP="000E0FAC">
      <w:pPr>
        <w:jc w:val="both"/>
      </w:pPr>
      <w:r w:rsidRPr="00106E6C">
        <w:t>The files saved as d$i.prmtop and d$i.inpcrd are inputs to the ante-MMPBSA.py program which generates the receptor-ligand, receptor only and ligand only topology files</w:t>
      </w:r>
      <w:r>
        <w:t xml:space="preserve">. An AMBER topology file is used to specify atom types, charges, etc. The inpcrd / input coordinate file is used to build the connections which forms the overall structure of the pdb. </w:t>
      </w:r>
    </w:p>
    <w:p w14:paraId="7012D59A" w14:textId="77777777" w:rsidR="000E0FAC" w:rsidRDefault="000E0FAC" w:rsidP="000E0FAC">
      <w:pPr>
        <w:jc w:val="both"/>
      </w:pPr>
    </w:p>
    <w:p w14:paraId="1D9965CA" w14:textId="77777777" w:rsidR="000E0FAC" w:rsidRPr="0022415C" w:rsidRDefault="000E0FAC" w:rsidP="000E0FAC">
      <w:pPr>
        <w:jc w:val="both"/>
        <w:rPr>
          <w:rFonts w:ascii="Courier" w:hAnsi="Courier"/>
        </w:rPr>
      </w:pPr>
      <w:r w:rsidRPr="0022415C">
        <w:rPr>
          <w:rFonts w:ascii="Courier" w:hAnsi="Courier"/>
        </w:rPr>
        <w:t>ante-MMPBSA.py -p d$i.prmtop -c d_c$i.prmtop -s @Cl-</w:t>
      </w:r>
    </w:p>
    <w:p w14:paraId="20E2BF24" w14:textId="77777777" w:rsidR="000E0FAC" w:rsidRPr="0022415C" w:rsidRDefault="000E0FAC" w:rsidP="000E0FAC">
      <w:pPr>
        <w:jc w:val="both"/>
        <w:rPr>
          <w:rFonts w:ascii="Courier" w:hAnsi="Courier"/>
        </w:rPr>
      </w:pPr>
      <w:r w:rsidRPr="0022415C">
        <w:rPr>
          <w:rFonts w:ascii="Courier" w:hAnsi="Courier"/>
        </w:rPr>
        <w:t>ante-MMPBSA.py -p d_c$i.prmtop -r d_r$i.prmtop -l d_l$i.prmtop -n : “residue range”</w:t>
      </w:r>
    </w:p>
    <w:p w14:paraId="35CB89DE" w14:textId="77777777" w:rsidR="000E0FAC" w:rsidRPr="00FD5B8F" w:rsidRDefault="000E0FAC" w:rsidP="000E0FAC">
      <w:pPr>
        <w:rPr>
          <w:i/>
        </w:rPr>
      </w:pPr>
    </w:p>
    <w:p w14:paraId="5C74CF8E" w14:textId="77777777" w:rsidR="000E0FAC" w:rsidRPr="00FD5B8F" w:rsidRDefault="000E0FAC" w:rsidP="000E0FAC">
      <w:r w:rsidRPr="00FD5B8F">
        <w:t>Residue range: specify the pose numbering of the peptide</w:t>
      </w:r>
    </w:p>
    <w:p w14:paraId="084B667D" w14:textId="77777777" w:rsidR="000E0FAC" w:rsidRDefault="000E0FAC" w:rsidP="000E0FAC">
      <w:pPr>
        <w:rPr>
          <w:b/>
          <w:i/>
          <w:color w:val="FF0000"/>
        </w:rPr>
      </w:pPr>
    </w:p>
    <w:p w14:paraId="4FA76C1A" w14:textId="77777777" w:rsidR="000E0FAC" w:rsidRDefault="000E0FAC" w:rsidP="000E0FAC">
      <w:pPr>
        <w:rPr>
          <w:b/>
          <w:color w:val="FF0000"/>
        </w:rPr>
      </w:pPr>
      <w:r w:rsidRPr="00BF1640">
        <w:t xml:space="preserve">The final step involves using the inpcrd and prmtop files to calculate the MMPBSA contribution of the complex. This is done by calculating the electrostatic energy of the peptide and protease separately as well as in a bound state </w:t>
      </w:r>
    </w:p>
    <w:p w14:paraId="64EAFF1B" w14:textId="77777777" w:rsidR="000E0FAC" w:rsidRDefault="000E0FAC" w:rsidP="000E0FAC">
      <w:pPr>
        <w:rPr>
          <w:b/>
          <w:i/>
          <w:color w:val="FF0000"/>
        </w:rPr>
      </w:pPr>
    </w:p>
    <w:p w14:paraId="26498A99" w14:textId="77777777" w:rsidR="000E0FAC" w:rsidRDefault="000E0FAC" w:rsidP="000E0FAC">
      <w:pPr>
        <w:rPr>
          <w:b/>
          <w:i/>
          <w:color w:val="FF0000"/>
        </w:rPr>
      </w:pPr>
    </w:p>
    <w:p w14:paraId="6E56D69D" w14:textId="77777777" w:rsidR="000E0FAC" w:rsidRPr="00BF1640" w:rsidRDefault="000E0FAC" w:rsidP="000E0FAC">
      <w:r w:rsidRPr="00BF1640">
        <w:t>The following commandline is used for MMPBSA calculation</w:t>
      </w:r>
    </w:p>
    <w:p w14:paraId="1474265F" w14:textId="77777777" w:rsidR="000E0FAC" w:rsidRPr="0022415C" w:rsidRDefault="000E0FAC" w:rsidP="000E0FAC">
      <w:pPr>
        <w:rPr>
          <w:rFonts w:ascii="Courier" w:hAnsi="Courier"/>
        </w:rPr>
      </w:pPr>
      <w:r w:rsidRPr="0022415C">
        <w:rPr>
          <w:rFonts w:ascii="Courier" w:hAnsi="Courier"/>
        </w:rPr>
        <w:t>MMPBSA.py -O -i mmpbsa.in -o FINAL_RESULTS_MMPBSA.dat -sp d$i.prmtop -cp d_c$i.prmtop -rp d_r$i.prmtop -lp d_l$i.prmtop -y *.inpcrd</w:t>
      </w:r>
    </w:p>
    <w:p w14:paraId="46F0BC30" w14:textId="77777777" w:rsidR="000E0FAC" w:rsidRPr="0022415C" w:rsidRDefault="000E0FAC" w:rsidP="000E0FAC">
      <w:pPr>
        <w:rPr>
          <w:i/>
        </w:rPr>
      </w:pPr>
    </w:p>
    <w:p w14:paraId="1C7067B0" w14:textId="77777777" w:rsidR="000E0FAC" w:rsidRDefault="000E0FAC" w:rsidP="000E0FAC">
      <w:r>
        <w:t>For MMP2</w:t>
      </w:r>
      <w:r w:rsidRPr="0022415C">
        <w:t xml:space="preserve">: The pdbs in these cases needed </w:t>
      </w:r>
      <w:r>
        <w:t>to be</w:t>
      </w:r>
      <w:r w:rsidRPr="0022415C">
        <w:t xml:space="preserve"> </w:t>
      </w:r>
      <w:r>
        <w:t>analyzed differently</w:t>
      </w:r>
      <w:r w:rsidRPr="0022415C">
        <w:t xml:space="preserve"> because of the presence of heteroatoms such as Zinc and Water that are involved in the active sites respectively</w:t>
      </w:r>
      <w:r>
        <w:t>.</w:t>
      </w:r>
    </w:p>
    <w:p w14:paraId="1F469425" w14:textId="77777777" w:rsidR="000E0FAC" w:rsidRDefault="000E0FAC" w:rsidP="000E0FAC"/>
    <w:p w14:paraId="71AE14AC" w14:textId="77777777" w:rsidR="000E0FAC" w:rsidRDefault="000E0FAC" w:rsidP="000E0FAC">
      <w:r>
        <w:t>The water is modeled using the TP5.lib and the following command is added to the prep script</w:t>
      </w:r>
    </w:p>
    <w:p w14:paraId="3E5C0465" w14:textId="77777777" w:rsidR="000E0FAC" w:rsidRDefault="000E0FAC" w:rsidP="000E0FAC"/>
    <w:p w14:paraId="6B215E8C" w14:textId="77777777" w:rsidR="000E0FAC" w:rsidRDefault="000E0FAC" w:rsidP="000E0FAC"/>
    <w:p w14:paraId="7A35021D" w14:textId="77777777" w:rsidR="000E0FAC" w:rsidRDefault="000E0FAC" w:rsidP="000E0FAC">
      <w:pPr>
        <w:rPr>
          <w:i/>
        </w:rPr>
      </w:pPr>
      <w:r w:rsidRPr="003A6424">
        <w:rPr>
          <w:i/>
        </w:rPr>
        <w:t>Sample Scripts:</w:t>
      </w:r>
    </w:p>
    <w:p w14:paraId="5E9F0A0B" w14:textId="77777777" w:rsidR="000E0FAC" w:rsidRDefault="000E0FAC" w:rsidP="000E0FAC">
      <w:pPr>
        <w:rPr>
          <w:i/>
        </w:rPr>
      </w:pPr>
    </w:p>
    <w:p w14:paraId="16513D69" w14:textId="77777777" w:rsidR="000E0FAC" w:rsidRPr="00EB151D" w:rsidRDefault="000E0FAC" w:rsidP="000E0FAC">
      <w:pPr>
        <w:jc w:val="both"/>
        <w:rPr>
          <w:rFonts w:ascii="Cambria" w:hAnsi="Cambria" w:cs="Arial"/>
          <w:i/>
        </w:rPr>
      </w:pPr>
      <w:r w:rsidRPr="00EB151D">
        <w:rPr>
          <w:rFonts w:ascii="Cambria" w:hAnsi="Cambria" w:cs="Arial"/>
          <w:i/>
        </w:rPr>
        <w:t>Sample xml for initial Relax:</w:t>
      </w:r>
    </w:p>
    <w:p w14:paraId="45ADB0D2"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&lt;dock_design&gt;</w:t>
      </w:r>
    </w:p>
    <w:p w14:paraId="336553AA"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&lt;SCOREFXNS&gt;</w:t>
      </w:r>
    </w:p>
    <w:p w14:paraId="51475F66"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&lt;myscore weights=enzdes.wts/&gt;</w:t>
      </w:r>
    </w:p>
    <w:p w14:paraId="3A23A033"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&lt;/SCOREFXNS&gt;</w:t>
      </w:r>
    </w:p>
    <w:p w14:paraId="03C59DB2"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&lt;TASKOPERATIONS&gt;</w:t>
      </w:r>
    </w:p>
    <w:p w14:paraId="4F3F6EFC"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&lt;ProteinInterfaceDesign name=pido design_chain2=0 modify_after_jump=1/&gt;</w:t>
      </w:r>
    </w:p>
    <w:p w14:paraId="4F9191A9"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&lt;InitializeFromCommandline name=init/&gt;</w:t>
      </w:r>
    </w:p>
    <w:p w14:paraId="1E8DF19D"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&lt;ReadResfile name=rrf filename="PATH TO RESFILE"/&gt;</w:t>
      </w:r>
    </w:p>
    <w:p w14:paraId="467AD91E"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&lt;/TASKOPERATIONS&gt;</w:t>
      </w:r>
    </w:p>
    <w:p w14:paraId="71E83FDE" w14:textId="77777777" w:rsidR="000E0FAC" w:rsidRPr="00EB151D" w:rsidRDefault="000E0FAC" w:rsidP="000E0FAC">
      <w:pPr>
        <w:rPr>
          <w:rFonts w:ascii="Cambria" w:hAnsi="Cambria" w:cs="Arial"/>
          <w:color w:val="595959" w:themeColor="text1" w:themeTint="A6"/>
          <w:sz w:val="20"/>
          <w:szCs w:val="20"/>
        </w:rPr>
      </w:pPr>
    </w:p>
    <w:p w14:paraId="75E71E08"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&lt;FILTERS&gt;</w:t>
      </w:r>
    </w:p>
    <w:p w14:paraId="3E7818CF"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&lt;/FILTERS&gt;</w:t>
      </w:r>
    </w:p>
    <w:p w14:paraId="205C9970" w14:textId="77777777" w:rsidR="000E0FAC" w:rsidRPr="00EB151D" w:rsidRDefault="000E0FAC" w:rsidP="000E0FAC">
      <w:pPr>
        <w:rPr>
          <w:rFonts w:ascii="Cambria" w:hAnsi="Cambria" w:cs="Arial"/>
          <w:color w:val="595959" w:themeColor="text1" w:themeTint="A6"/>
          <w:sz w:val="20"/>
          <w:szCs w:val="20"/>
        </w:rPr>
      </w:pPr>
    </w:p>
    <w:p w14:paraId="1B77282B"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&lt;MOVERS&gt;</w:t>
      </w:r>
    </w:p>
    <w:p w14:paraId="454CC23A"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&lt;AddOrRemoveMatchCsts name=cstadd cst_instruction=add_new/&gt;</w:t>
      </w:r>
    </w:p>
    <w:p w14:paraId="2CC40549"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&lt;FastRelax name=fastrelax scorefxn=myscore repeats=8 task_operations=pido,init&gt;</w:t>
      </w:r>
    </w:p>
    <w:p w14:paraId="770B8FAB"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&lt;MoveMap name=mm&gt;</w:t>
      </w:r>
    </w:p>
    <w:p w14:paraId="11937E46"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&lt;Chain number=2 chi=1 bb=1/&gt;</w:t>
      </w:r>
    </w:p>
    <w:p w14:paraId="625FED50"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&lt;Chain number=1 chi=1 bb=1/&gt;</w:t>
      </w:r>
    </w:p>
    <w:p w14:paraId="15200482"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&lt;Jump number =1 setting=1/&gt;</w:t>
      </w:r>
    </w:p>
    <w:p w14:paraId="0859BF07"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&lt;/MoveMap&gt;</w:t>
      </w:r>
    </w:p>
    <w:p w14:paraId="7602342D"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&lt;/FastRelax&gt;</w:t>
      </w:r>
    </w:p>
    <w:p w14:paraId="4D988ADF"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&lt;TaskAwareMinMover name =min_pro task_operations=rrf scorefxn=myscore chi=1 bb=0 jump=0/&gt;</w:t>
      </w:r>
    </w:p>
    <w:p w14:paraId="701475D5"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&lt;PackRotamersMover name=repack task_operations=rrf/&gt;</w:t>
      </w:r>
    </w:p>
    <w:p w14:paraId="5BF97100"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&lt;ConstraintSetMover name=protease_cst cst_file="PATH_TO_PROTEASE_BACKBONE_HEAVY_ATOM_CONSTRAINT_FILE"/&gt;</w:t>
      </w:r>
    </w:p>
    <w:p w14:paraId="0B70FA53" w14:textId="77777777" w:rsidR="000E0FAC" w:rsidRPr="00EB151D" w:rsidRDefault="000E0FAC" w:rsidP="000E0FAC">
      <w:pPr>
        <w:rPr>
          <w:rFonts w:ascii="Cambria" w:hAnsi="Cambria" w:cs="Arial"/>
          <w:color w:val="595959" w:themeColor="text1" w:themeTint="A6"/>
          <w:sz w:val="20"/>
          <w:szCs w:val="20"/>
        </w:rPr>
      </w:pPr>
    </w:p>
    <w:p w14:paraId="083FF628"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&lt;/MOVERS&gt;</w:t>
      </w:r>
    </w:p>
    <w:p w14:paraId="18D31242"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&lt;APPLY_TO_POSE&gt;</w:t>
      </w:r>
    </w:p>
    <w:p w14:paraId="74702A84"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&lt;/APPLY_TO_POSE&gt;</w:t>
      </w:r>
    </w:p>
    <w:p w14:paraId="0E1C012B" w14:textId="77777777" w:rsidR="000E0FAC" w:rsidRPr="00EB151D" w:rsidRDefault="000E0FAC" w:rsidP="000E0FAC">
      <w:pPr>
        <w:rPr>
          <w:rFonts w:ascii="Cambria" w:hAnsi="Cambria" w:cs="Arial"/>
          <w:color w:val="595959" w:themeColor="text1" w:themeTint="A6"/>
          <w:sz w:val="20"/>
          <w:szCs w:val="20"/>
        </w:rPr>
      </w:pPr>
    </w:p>
    <w:p w14:paraId="636581CC"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&lt;PROTOCOLS&gt;</w:t>
      </w:r>
    </w:p>
    <w:p w14:paraId="48314B45"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&lt;Add mover_name=protease_cst/&gt;</w:t>
      </w:r>
    </w:p>
    <w:p w14:paraId="26217FF1"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&lt;Add mover_name=repack/&gt;</w:t>
      </w:r>
    </w:p>
    <w:p w14:paraId="6E360D46"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&lt;Add mover_name=min_pro/&gt;</w:t>
      </w:r>
    </w:p>
    <w:p w14:paraId="2AA836A2"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&lt;Add mover_name=cstadd/&gt;</w:t>
      </w:r>
    </w:p>
    <w:p w14:paraId="1244B69A"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 xml:space="preserve">              &lt;Add mover_name=fastrelax/&gt;</w:t>
      </w:r>
    </w:p>
    <w:p w14:paraId="711DEBF0"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&lt;/PROTOCOLS&gt;</w:t>
      </w:r>
    </w:p>
    <w:p w14:paraId="23F146A8" w14:textId="77777777" w:rsidR="000E0FAC" w:rsidRPr="00EB151D" w:rsidRDefault="000E0FAC" w:rsidP="000E0FAC">
      <w:pPr>
        <w:rPr>
          <w:rFonts w:ascii="Cambria" w:hAnsi="Cambria" w:cs="Arial"/>
          <w:color w:val="595959" w:themeColor="text1" w:themeTint="A6"/>
          <w:sz w:val="20"/>
          <w:szCs w:val="20"/>
        </w:rPr>
      </w:pPr>
      <w:r w:rsidRPr="00EB151D">
        <w:rPr>
          <w:rFonts w:ascii="Cambria" w:hAnsi="Cambria" w:cs="Arial"/>
          <w:color w:val="595959" w:themeColor="text1" w:themeTint="A6"/>
          <w:sz w:val="20"/>
          <w:szCs w:val="20"/>
        </w:rPr>
        <w:t>&lt;/dock_design&gt;</w:t>
      </w:r>
    </w:p>
    <w:p w14:paraId="7A30673B" w14:textId="77777777" w:rsidR="000E0FAC" w:rsidRPr="0080197A" w:rsidRDefault="000E0FAC" w:rsidP="000E0FAC">
      <w:pPr>
        <w:jc w:val="both"/>
        <w:rPr>
          <w:rFonts w:ascii="Cambria" w:hAnsi="Cambria" w:cs="Arial"/>
        </w:rPr>
      </w:pPr>
    </w:p>
    <w:p w14:paraId="2DF53839" w14:textId="77777777" w:rsidR="000E0FAC" w:rsidRPr="00C85D43" w:rsidRDefault="000E0FAC" w:rsidP="000E0FAC">
      <w:pPr>
        <w:jc w:val="both"/>
        <w:rPr>
          <w:rFonts w:ascii="Cambria" w:hAnsi="Cambria" w:cs="Arial"/>
          <w:i/>
        </w:rPr>
      </w:pPr>
      <w:r w:rsidRPr="00C85D43">
        <w:rPr>
          <w:rFonts w:ascii="Cambria" w:hAnsi="Cambria" w:cs="Arial"/>
          <w:i/>
        </w:rPr>
        <w:t>Command line:</w:t>
      </w:r>
    </w:p>
    <w:p w14:paraId="337AAADD" w14:textId="77777777" w:rsidR="000E0FAC" w:rsidRPr="00C85D43" w:rsidRDefault="000E0FAC" w:rsidP="000E0FAC">
      <w:pPr>
        <w:rPr>
          <w:rFonts w:ascii="Cambria" w:hAnsi="Cambria" w:cs="Arial"/>
          <w:color w:val="595959" w:themeColor="text1" w:themeTint="A6"/>
          <w:sz w:val="20"/>
          <w:szCs w:val="20"/>
        </w:rPr>
      </w:pPr>
      <w:r w:rsidRPr="00C85D43">
        <w:rPr>
          <w:rFonts w:ascii="Cambria" w:hAnsi="Cambria" w:cs="Arial"/>
          <w:color w:val="595959" w:themeColor="text1" w:themeTint="A6"/>
          <w:sz w:val="20"/>
          <w:szCs w:val="20"/>
        </w:rPr>
        <w:t>~&lt;PATH_TO_ROSETTA_BIN&gt; rosetta_scripts.static.linuxgccrelease  -jd2:ntrials 1 -nstruct 20  -parser:protocol &lt;PATH_TO_RELAX_XML&gt; -database &lt;PATH_TO_DATABASE&gt; -out::prefix Job_${i}_ -s &lt;PATH_TO_STARTING_PDB&gt; -run:preserve_header -enzdes::cstfile &lt;PATH_TO_CONSTRAINT_FILE&gt;  -out:file:output_virtual @&lt;PATH_TO_FLAGS_FILE&gt;</w:t>
      </w:r>
    </w:p>
    <w:p w14:paraId="03F9B70E" w14:textId="77777777" w:rsidR="000E0FAC" w:rsidRDefault="000E0FAC" w:rsidP="000E0FAC">
      <w:pPr>
        <w:rPr>
          <w:i/>
        </w:rPr>
      </w:pPr>
    </w:p>
    <w:p w14:paraId="1DF0549A" w14:textId="77777777" w:rsidR="000E0FAC" w:rsidRPr="0080197A" w:rsidRDefault="000E0FAC" w:rsidP="000E0FAC">
      <w:pPr>
        <w:jc w:val="both"/>
        <w:rPr>
          <w:rFonts w:ascii="Cambria" w:hAnsi="Cambria" w:cs="Arial"/>
        </w:rPr>
      </w:pPr>
    </w:p>
    <w:p w14:paraId="27EA5A7C" w14:textId="77777777" w:rsidR="000E0FAC" w:rsidRPr="00522359" w:rsidRDefault="000E0FAC" w:rsidP="000E0FAC">
      <w:pPr>
        <w:jc w:val="both"/>
        <w:rPr>
          <w:rFonts w:ascii="Cambria" w:hAnsi="Cambria" w:cs="Arial"/>
          <w:i/>
        </w:rPr>
      </w:pPr>
      <w:r>
        <w:rPr>
          <w:rFonts w:ascii="Cambria" w:hAnsi="Cambria" w:cs="Arial"/>
          <w:i/>
        </w:rPr>
        <w:t>Sample Script For Mutate, FastRelax, Scoring</w:t>
      </w:r>
    </w:p>
    <w:p w14:paraId="649E05E9"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#MUTATERUN</w:t>
      </w:r>
    </w:p>
    <w:p w14:paraId="1D55A4B2"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&lt;PATH_TO_EXECUTABLE&gt;/rosetta_scripts.static.linuxgccrelease -nstruct 10  -jd2:ntrials 1 -parser:protocol &lt;PATH_TO_XML&gt; -database &lt;PATH_TO_DATABASE&gt; -out::prefix $1_mut_ -s &lt;PATH_TO_STARTING_PDB&gt; -enzdes:cstfile &lt;PATH_TO_CSTFILE&gt; -run:preserve_header @&lt;PATH_TO_FLAGSFILE&gt; &gt; design.log</w:t>
      </w:r>
    </w:p>
    <w:p w14:paraId="799C0D76" w14:textId="77777777" w:rsidR="000E0FAC" w:rsidRPr="00522359" w:rsidRDefault="000E0FAC" w:rsidP="000E0FAC">
      <w:pPr>
        <w:rPr>
          <w:rFonts w:ascii="Cambria" w:hAnsi="Cambria" w:cs="Arial"/>
          <w:color w:val="595959" w:themeColor="text1" w:themeTint="A6"/>
          <w:sz w:val="20"/>
          <w:szCs w:val="20"/>
        </w:rPr>
      </w:pPr>
    </w:p>
    <w:p w14:paraId="72BD6F09"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find `pwd` -name "$1_mut_*00*pdb" &gt; tlist</w:t>
      </w:r>
    </w:p>
    <w:p w14:paraId="6859A02E" w14:textId="77777777" w:rsidR="000E0FAC" w:rsidRDefault="000E0FAC" w:rsidP="000E0FAC">
      <w:pPr>
        <w:rPr>
          <w:rFonts w:ascii="Cambria" w:hAnsi="Cambria" w:cs="Arial"/>
          <w:color w:val="595959" w:themeColor="text1" w:themeTint="A6"/>
          <w:sz w:val="20"/>
          <w:szCs w:val="20"/>
        </w:rPr>
      </w:pPr>
    </w:p>
    <w:p w14:paraId="516304EA"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cp ~/Rosetta/main/database/scoring/weights/talaris2013 ./</w:t>
      </w:r>
    </w:p>
    <w:p w14:paraId="5EC056AE" w14:textId="77777777" w:rsidR="000E0FAC" w:rsidRPr="00522359" w:rsidRDefault="000E0FAC" w:rsidP="000E0FAC">
      <w:pPr>
        <w:rPr>
          <w:rFonts w:ascii="Cambria" w:hAnsi="Cambria" w:cs="Arial"/>
          <w:color w:val="595959" w:themeColor="text1" w:themeTint="A6"/>
          <w:sz w:val="20"/>
          <w:szCs w:val="20"/>
        </w:rPr>
      </w:pPr>
    </w:p>
    <w:p w14:paraId="13CA2A9A"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#SCORINGRUN</w:t>
      </w:r>
    </w:p>
    <w:p w14:paraId="4DD1242C"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~/Rosetta/main/source/bin/rosetta_scripts.static.linuxgccrelease  -jd2:ntrials 1 -parser:protocol &lt;PATH_TO_SCORING_XML&gt; -database &lt;PATH_TO_DATABASE&gt; -out::prefix Scores_ -l tlist -in:file:native &lt;PATH_TO_STARTINGPDB&gt; -run:preserve_header @&lt;PATH_TO_FLAGSFILE&gt; -score:weights talaris2013 &gt; scoring.log</w:t>
      </w:r>
    </w:p>
    <w:p w14:paraId="6B6577BC" w14:textId="77777777" w:rsidR="000E0FAC" w:rsidRPr="00522359" w:rsidRDefault="000E0FAC" w:rsidP="000E0FAC">
      <w:pPr>
        <w:rPr>
          <w:rFonts w:ascii="Cambria" w:hAnsi="Cambria" w:cs="Arial"/>
          <w:color w:val="595959" w:themeColor="text1" w:themeTint="A6"/>
          <w:sz w:val="20"/>
          <w:szCs w:val="20"/>
        </w:rPr>
      </w:pPr>
    </w:p>
    <w:p w14:paraId="2EAF59A4"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ls Scores_*.pdb &gt; slist</w:t>
      </w:r>
    </w:p>
    <w:p w14:paraId="180EA340" w14:textId="77777777" w:rsidR="000E0FAC" w:rsidRPr="00522359" w:rsidRDefault="000E0FAC" w:rsidP="000E0FAC">
      <w:pPr>
        <w:rPr>
          <w:rFonts w:ascii="Cambria" w:hAnsi="Cambria" w:cs="Arial"/>
          <w:color w:val="595959" w:themeColor="text1" w:themeTint="A6"/>
          <w:sz w:val="20"/>
          <w:szCs w:val="20"/>
        </w:rPr>
      </w:pPr>
    </w:p>
    <w:p w14:paraId="04998A59"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#CSTRUN</w:t>
      </w:r>
    </w:p>
    <w:p w14:paraId="115D1F5F" w14:textId="77777777" w:rsidR="000E0FAC" w:rsidRPr="00522359" w:rsidRDefault="000E0FAC" w:rsidP="000E0FAC">
      <w:pPr>
        <w:rPr>
          <w:rFonts w:ascii="Cambria" w:hAnsi="Cambria" w:cs="Arial"/>
          <w:color w:val="595959" w:themeColor="text1" w:themeTint="A6"/>
          <w:sz w:val="20"/>
          <w:szCs w:val="20"/>
        </w:rPr>
      </w:pPr>
      <w:r w:rsidRPr="00522359">
        <w:rPr>
          <w:rFonts w:ascii="Cambria" w:hAnsi="Cambria" w:cs="Arial"/>
          <w:color w:val="595959" w:themeColor="text1" w:themeTint="A6"/>
          <w:sz w:val="20"/>
          <w:szCs w:val="20"/>
        </w:rPr>
        <w:t>~/Rosetta/main/source/bin/rosetta_scripts.static.linuxgccrelease  -jd2:ntrials 1 -parser:protocol &lt;PATH_TO_XML&gt; -database ~/Rosetta/main/database/  -out::prefix $1_cst_  -l tlist -enzdes:cstfile &lt;PATH_TO_CSTFILE&gt; -run:preserve_header @&lt;PATH_TO_FLAGSFILE&gt;</w:t>
      </w:r>
      <w:r>
        <w:rPr>
          <w:rFonts w:ascii="Cambria" w:hAnsi="Cambria" w:cs="Arial"/>
          <w:color w:val="595959" w:themeColor="text1" w:themeTint="A6"/>
          <w:sz w:val="20"/>
          <w:szCs w:val="20"/>
        </w:rPr>
        <w:t xml:space="preserve"> </w:t>
      </w:r>
      <w:r w:rsidRPr="00522359">
        <w:rPr>
          <w:rFonts w:ascii="Cambria" w:hAnsi="Cambria" w:cs="Arial"/>
          <w:color w:val="595959" w:themeColor="text1" w:themeTint="A6"/>
          <w:sz w:val="20"/>
          <w:szCs w:val="20"/>
        </w:rPr>
        <w:t>-jd2:enzdes_out &gt; cst.log</w:t>
      </w:r>
    </w:p>
    <w:p w14:paraId="3C894B57" w14:textId="77777777" w:rsidR="000E0FAC" w:rsidRDefault="000E0FAC" w:rsidP="000E0FAC">
      <w:pPr>
        <w:rPr>
          <w:i/>
        </w:rPr>
      </w:pPr>
    </w:p>
    <w:p w14:paraId="7A1C1B8C" w14:textId="77777777" w:rsidR="000E0FAC" w:rsidRPr="00B41D73" w:rsidRDefault="000E0FAC" w:rsidP="000E0FAC">
      <w:r w:rsidRPr="000310BB">
        <w:rPr>
          <w:u w:val="single"/>
        </w:rPr>
        <w:t>Protease Mutate</w:t>
      </w:r>
      <w:r w:rsidRPr="000310BB">
        <w:t>:</w:t>
      </w:r>
    </w:p>
    <w:p w14:paraId="2359CCFC"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&lt;dock_design&gt;</w:t>
      </w:r>
    </w:p>
    <w:p w14:paraId="4719B497"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&lt;SCOREFXNS&gt;</w:t>
      </w:r>
    </w:p>
    <w:p w14:paraId="4031E4EA"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&lt;myscore weights=enzdes.wts/&gt;</w:t>
      </w:r>
    </w:p>
    <w:p w14:paraId="5527B99A"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&lt;/SCOREFXNS&gt;</w:t>
      </w:r>
    </w:p>
    <w:p w14:paraId="7008258E"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&lt;TASKOPERATIONS&gt;</w:t>
      </w:r>
    </w:p>
    <w:p w14:paraId="0395A5E9"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&lt;ProteinInterfaceDesign name=pido design_chain2=0 modify_after_jump=0/&gt;</w:t>
      </w:r>
    </w:p>
    <w:p w14:paraId="1F0A8FB9"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&lt;InitializeFromCommandline name=init/&gt;</w:t>
      </w:r>
    </w:p>
    <w:p w14:paraId="733868E5"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&lt;ReadResfile name=rrf filename="PATH_TO_RESFILE"/&gt;</w:t>
      </w:r>
    </w:p>
    <w:p w14:paraId="561D1E57"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&lt;/TASKOPERATIONS&gt;</w:t>
      </w:r>
    </w:p>
    <w:p w14:paraId="3621C0E7" w14:textId="77777777" w:rsidR="000E0FAC" w:rsidRPr="00D61D75" w:rsidRDefault="000E0FAC" w:rsidP="000E0FAC">
      <w:pPr>
        <w:rPr>
          <w:color w:val="808080" w:themeColor="background1" w:themeShade="80"/>
          <w:sz w:val="20"/>
          <w:szCs w:val="20"/>
        </w:rPr>
      </w:pPr>
    </w:p>
    <w:p w14:paraId="47F23AD4"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&lt;FILTERS&gt;</w:t>
      </w:r>
    </w:p>
    <w:p w14:paraId="32C7B9D9"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&lt;/FILTERS&gt;</w:t>
      </w:r>
    </w:p>
    <w:p w14:paraId="333183B6" w14:textId="77777777" w:rsidR="000E0FAC" w:rsidRPr="00D61D75" w:rsidRDefault="000E0FAC" w:rsidP="000E0FAC">
      <w:pPr>
        <w:rPr>
          <w:color w:val="808080" w:themeColor="background1" w:themeShade="80"/>
          <w:sz w:val="20"/>
          <w:szCs w:val="20"/>
        </w:rPr>
      </w:pPr>
    </w:p>
    <w:p w14:paraId="0D96BAB5"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&lt;MOVERS&gt;</w:t>
      </w:r>
    </w:p>
    <w:p w14:paraId="6A856035"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&lt;MutateResidue name=mut1 target=Res#1 new_res=DM1/&gt;</w:t>
      </w:r>
    </w:p>
    <w:p w14:paraId="19C8C2C6"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&lt;MutateResidue name=mut2 target= Res#2 new_res=DM2/&gt;</w:t>
      </w:r>
    </w:p>
    <w:p w14:paraId="45E4E086"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&lt;MutateResidue name=mut3 target= Res#3new_res=DM3/&gt;</w:t>
      </w:r>
    </w:p>
    <w:p w14:paraId="7886502A"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&lt;MutateResidue name=mut4 target= Res#4 new_res=DM4/&gt;</w:t>
      </w:r>
    </w:p>
    <w:p w14:paraId="53BE5324"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&lt;MutateResidue name=mut5 target= Res#5 new_res=DM5/&gt;</w:t>
      </w:r>
    </w:p>
    <w:p w14:paraId="47887DE5"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&lt;MutateResidue name=mut6 target= Res#6 new_res=DM6/&gt;</w:t>
      </w:r>
    </w:p>
    <w:p w14:paraId="5A5290A8"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&lt;AddOrRemoveMatchCsts name=cstadd cst_instruction=add_new/&gt;</w:t>
      </w:r>
    </w:p>
    <w:p w14:paraId="2C846E66"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&lt;FastRelax name=fastrelax scorefxn=myscore repeats=8 task_operations=pido,init&gt;</w:t>
      </w:r>
    </w:p>
    <w:p w14:paraId="6F8C1213"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&lt;MoveMap name=mm&gt;</w:t>
      </w:r>
    </w:p>
    <w:p w14:paraId="6B9E46A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&lt;Chain number=2 chi=1 bb=1/&gt;</w:t>
      </w:r>
    </w:p>
    <w:p w14:paraId="320885B3"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&lt;Chain number=1 chi=1 bb=0/&gt;</w:t>
      </w:r>
    </w:p>
    <w:p w14:paraId="0BFDFD92"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&lt;Jump number =1 setting=1/&gt;</w:t>
      </w:r>
    </w:p>
    <w:p w14:paraId="29F57FD7"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&lt;/MoveMap&gt;</w:t>
      </w:r>
    </w:p>
    <w:p w14:paraId="4A361E9E"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&lt;/FastRelax&gt;</w:t>
      </w:r>
    </w:p>
    <w:p w14:paraId="1941602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&lt;TaskAwareMinMover name =min_pro task_operations=rrf chi=1 bb=0 jump=0/&gt;</w:t>
      </w:r>
    </w:p>
    <w:p w14:paraId="7C118576"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&lt;PackRotamersMover name=repack task_operations=rrf/&gt;</w:t>
      </w:r>
    </w:p>
    <w:p w14:paraId="4739F7E7" w14:textId="77777777" w:rsidR="000E0FAC" w:rsidRPr="00D61D75" w:rsidRDefault="000E0FAC" w:rsidP="000E0FAC">
      <w:pPr>
        <w:rPr>
          <w:color w:val="808080" w:themeColor="background1" w:themeShade="80"/>
          <w:sz w:val="20"/>
          <w:szCs w:val="20"/>
        </w:rPr>
      </w:pPr>
    </w:p>
    <w:p w14:paraId="15E83276"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&lt;/MOVERS&gt;</w:t>
      </w:r>
    </w:p>
    <w:p w14:paraId="07E48EAB"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&lt;APPLY_TO_POSE&gt;</w:t>
      </w:r>
    </w:p>
    <w:p w14:paraId="6641F9A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&lt;/APPLY_TO_POSE&gt;</w:t>
      </w:r>
    </w:p>
    <w:p w14:paraId="0C128895" w14:textId="77777777" w:rsidR="000E0FAC" w:rsidRPr="00D61D75" w:rsidRDefault="000E0FAC" w:rsidP="000E0FAC">
      <w:pPr>
        <w:rPr>
          <w:color w:val="808080" w:themeColor="background1" w:themeShade="80"/>
          <w:sz w:val="20"/>
          <w:szCs w:val="20"/>
        </w:rPr>
      </w:pPr>
    </w:p>
    <w:p w14:paraId="3E0E6F9B"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&lt;PROTOCOLS&gt;</w:t>
      </w:r>
    </w:p>
    <w:p w14:paraId="4ADC5EFB"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mover_name=mut1/&gt;</w:t>
      </w:r>
    </w:p>
    <w:p w14:paraId="03349C94"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mover_name=mut2/&gt;</w:t>
      </w:r>
    </w:p>
    <w:p w14:paraId="146781A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mover_name=mut3/&gt;</w:t>
      </w:r>
    </w:p>
    <w:p w14:paraId="61E4C93E"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mover_name=mut4/&gt;</w:t>
      </w:r>
    </w:p>
    <w:p w14:paraId="21093282"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mover_name=mut5/&gt;</w:t>
      </w:r>
    </w:p>
    <w:p w14:paraId="78E356AD"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mover_name=mut6/&gt;</w:t>
      </w:r>
    </w:p>
    <w:p w14:paraId="4481268E" w14:textId="77777777" w:rsidR="000E0FAC" w:rsidRPr="00D61D75" w:rsidRDefault="000E0FAC" w:rsidP="000E0FAC">
      <w:pPr>
        <w:ind w:firstLine="720"/>
        <w:rPr>
          <w:color w:val="808080" w:themeColor="background1" w:themeShade="80"/>
          <w:sz w:val="20"/>
          <w:szCs w:val="20"/>
        </w:rPr>
      </w:pPr>
      <w:r w:rsidRPr="00D61D75">
        <w:rPr>
          <w:color w:val="808080" w:themeColor="background1" w:themeShade="80"/>
          <w:sz w:val="20"/>
          <w:szCs w:val="20"/>
        </w:rPr>
        <w:t>&lt;Add mover_name=repack/&gt;</w:t>
      </w:r>
    </w:p>
    <w:p w14:paraId="29B0EB3B"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mover_name=cstadd/&gt;</w:t>
      </w:r>
    </w:p>
    <w:p w14:paraId="033D0184"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mover_name=fastrelax/&gt;</w:t>
      </w:r>
    </w:p>
    <w:p w14:paraId="566FD894"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&lt;/PROTOCOLS&gt;</w:t>
      </w:r>
    </w:p>
    <w:p w14:paraId="1BD4856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&lt;/dock_design&gt;</w:t>
      </w:r>
    </w:p>
    <w:p w14:paraId="430D9C07" w14:textId="77777777" w:rsidR="000E0FAC" w:rsidRPr="00FC7C92" w:rsidRDefault="000E0FAC" w:rsidP="000E0FAC">
      <w:pPr>
        <w:rPr>
          <w:i/>
          <w:u w:val="single"/>
        </w:rPr>
      </w:pPr>
    </w:p>
    <w:p w14:paraId="7C277E73" w14:textId="77777777" w:rsidR="000E0FAC" w:rsidRPr="00D61D75" w:rsidRDefault="000E0FAC" w:rsidP="000E0FAC">
      <w:r w:rsidRPr="00D61D75">
        <w:t>SCORING XML</w:t>
      </w:r>
    </w:p>
    <w:p w14:paraId="122AEDAD" w14:textId="77777777" w:rsidR="000E0FAC" w:rsidRPr="00D61D75" w:rsidRDefault="000E0FAC" w:rsidP="000E0FAC"/>
    <w:p w14:paraId="13ECCEE8" w14:textId="77777777" w:rsidR="000E0FAC" w:rsidRPr="00D61D75" w:rsidRDefault="000E0FAC" w:rsidP="000E0FAC">
      <w:r w:rsidRPr="00D61D75">
        <w:t>CST XML</w:t>
      </w:r>
    </w:p>
    <w:p w14:paraId="7ECA5193"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&lt;dock_design&gt;</w:t>
      </w:r>
    </w:p>
    <w:p w14:paraId="32A8768E"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&lt;SCOREFXNS&gt;</w:t>
      </w:r>
    </w:p>
    <w:p w14:paraId="03D8ECB2"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&lt;myscore weights=enzdes.wts/&gt;</w:t>
      </w:r>
    </w:p>
    <w:p w14:paraId="33FD2A9A"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&lt;/SCOREFXNS&gt;</w:t>
      </w:r>
    </w:p>
    <w:p w14:paraId="125829CB"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&lt;TASKOPERATIONS&gt;</w:t>
      </w:r>
    </w:p>
    <w:p w14:paraId="5B480E09"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&lt;InitializeFromCommandline name=init/&gt;</w:t>
      </w:r>
    </w:p>
    <w:p w14:paraId="764F5F6F"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&lt;/TASKOPERATIONS&gt;</w:t>
      </w:r>
    </w:p>
    <w:p w14:paraId="5E0D224E" w14:textId="77777777" w:rsidR="000E0FAC" w:rsidRPr="00D61D75" w:rsidRDefault="000E0FAC" w:rsidP="000E0FAC">
      <w:pPr>
        <w:rPr>
          <w:color w:val="808080" w:themeColor="background1" w:themeShade="80"/>
          <w:sz w:val="20"/>
          <w:szCs w:val="20"/>
        </w:rPr>
      </w:pPr>
    </w:p>
    <w:p w14:paraId="38E9E347"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&lt;FILTERS&gt;</w:t>
      </w:r>
    </w:p>
    <w:p w14:paraId="7FC0E59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&lt;EnzScore name="cstenergy" scorefxn=myscore whole_pose=1 score_type=cstE energy_cutoff=99999.0/&gt;</w:t>
      </w:r>
    </w:p>
    <w:p w14:paraId="2633F685"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&lt;/FILTERS&gt;</w:t>
      </w:r>
    </w:p>
    <w:p w14:paraId="3285161F" w14:textId="77777777" w:rsidR="000E0FAC" w:rsidRPr="00D61D75" w:rsidRDefault="000E0FAC" w:rsidP="000E0FAC">
      <w:pPr>
        <w:rPr>
          <w:color w:val="808080" w:themeColor="background1" w:themeShade="80"/>
          <w:sz w:val="20"/>
          <w:szCs w:val="20"/>
        </w:rPr>
      </w:pPr>
    </w:p>
    <w:p w14:paraId="36AE79E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&lt;MOVERS&gt;</w:t>
      </w:r>
    </w:p>
    <w:p w14:paraId="5E8685AD"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&lt;AddOrRemoveMatchCsts name=cstadd cst_instruction=add_new/&gt;</w:t>
      </w:r>
    </w:p>
    <w:p w14:paraId="69C32EFD"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&lt;/MOVERS&gt;</w:t>
      </w:r>
    </w:p>
    <w:p w14:paraId="7FEE8463" w14:textId="77777777" w:rsidR="000E0FAC" w:rsidRPr="00D61D75" w:rsidRDefault="000E0FAC" w:rsidP="000E0FAC">
      <w:pPr>
        <w:rPr>
          <w:color w:val="808080" w:themeColor="background1" w:themeShade="80"/>
          <w:sz w:val="20"/>
          <w:szCs w:val="20"/>
        </w:rPr>
      </w:pPr>
    </w:p>
    <w:p w14:paraId="7C59BA0E"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&lt;APPLY_TO_POSE&gt;</w:t>
      </w:r>
    </w:p>
    <w:p w14:paraId="1943A11A"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&lt;/APPLY_TO_POSE&gt;</w:t>
      </w:r>
    </w:p>
    <w:p w14:paraId="52881938" w14:textId="77777777" w:rsidR="000E0FAC" w:rsidRPr="00D61D75" w:rsidRDefault="000E0FAC" w:rsidP="000E0FAC">
      <w:pPr>
        <w:rPr>
          <w:color w:val="808080" w:themeColor="background1" w:themeShade="80"/>
          <w:sz w:val="20"/>
          <w:szCs w:val="20"/>
        </w:rPr>
      </w:pPr>
    </w:p>
    <w:p w14:paraId="4A3C4AB7"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&lt;PROTOCOLS&gt;</w:t>
      </w:r>
    </w:p>
    <w:p w14:paraId="060B325D"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mover_name=cstadd/&gt;</w:t>
      </w:r>
    </w:p>
    <w:p w14:paraId="7697D221"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&lt;Add filter_name=cstenergy/&gt;</w:t>
      </w:r>
    </w:p>
    <w:p w14:paraId="39652C9B"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 xml:space="preserve">      &lt;/PROTOCOLS&gt;</w:t>
      </w:r>
    </w:p>
    <w:p w14:paraId="796D1072" w14:textId="77777777" w:rsidR="000E0FAC" w:rsidRPr="00D61D75" w:rsidRDefault="000E0FAC" w:rsidP="000E0FAC">
      <w:pPr>
        <w:rPr>
          <w:color w:val="808080" w:themeColor="background1" w:themeShade="80"/>
          <w:sz w:val="20"/>
          <w:szCs w:val="20"/>
        </w:rPr>
      </w:pPr>
      <w:r w:rsidRPr="00D61D75">
        <w:rPr>
          <w:color w:val="808080" w:themeColor="background1" w:themeShade="80"/>
          <w:sz w:val="20"/>
          <w:szCs w:val="20"/>
        </w:rPr>
        <w:t>&lt;/dock_design&gt;</w:t>
      </w:r>
    </w:p>
    <w:p w14:paraId="681CD2F5" w14:textId="77777777" w:rsidR="000E0FAC" w:rsidRDefault="000E0FAC" w:rsidP="000E0FAC">
      <w:pPr>
        <w:rPr>
          <w:i/>
        </w:rPr>
      </w:pPr>
    </w:p>
    <w:p w14:paraId="34D5F06C" w14:textId="77777777" w:rsidR="000E0FAC" w:rsidRDefault="000E0FAC" w:rsidP="000E0FAC">
      <w:pPr>
        <w:rPr>
          <w:i/>
        </w:rPr>
      </w:pPr>
    </w:p>
    <w:p w14:paraId="0E753CE6" w14:textId="77777777" w:rsidR="000E0FAC" w:rsidRPr="00D61D75" w:rsidRDefault="000E0FAC" w:rsidP="000E0FAC">
      <w:r w:rsidRPr="00D61D75">
        <w:t xml:space="preserve">AMBER MMPBSA </w:t>
      </w:r>
    </w:p>
    <w:p w14:paraId="42ADF8FB" w14:textId="77777777" w:rsidR="000E0FAC" w:rsidRPr="00A657E3" w:rsidRDefault="000E0FAC" w:rsidP="000E0FAC">
      <w:pPr>
        <w:rPr>
          <w:color w:val="808080" w:themeColor="background1" w:themeShade="80"/>
          <w:sz w:val="20"/>
          <w:szCs w:val="20"/>
        </w:rPr>
      </w:pPr>
    </w:p>
    <w:p w14:paraId="27357C38"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cat &gt;tleap.in &lt;&lt;EOF</w:t>
      </w:r>
    </w:p>
    <w:p w14:paraId="49EB2B50"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source leaprc.gaff</w:t>
      </w:r>
    </w:p>
    <w:p w14:paraId="5DE97407"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source leaprc.ff12SB_manasi</w:t>
      </w:r>
    </w:p>
    <w:p w14:paraId="601513D2"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loadamberparams frcmod.ionsjc_tip3p</w:t>
      </w:r>
    </w:p>
    <w:p w14:paraId="23A652FB"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loadamberparams frcmod.ionslrcm_hfe_tip3p</w:t>
      </w:r>
    </w:p>
    <w:p w14:paraId="3ECA2C0B"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d$i = loadpdb "toload_$i.pdb"</w:t>
      </w:r>
    </w:p>
    <w:p w14:paraId="6D08790F"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charge d$i</w:t>
      </w:r>
    </w:p>
    <w:p w14:paraId="79193732"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saveamberparm d$i d$i.prmtop d$i.inpcrd</w:t>
      </w:r>
    </w:p>
    <w:p w14:paraId="57677804"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quit</w:t>
      </w:r>
    </w:p>
    <w:p w14:paraId="37741F39"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EOF</w:t>
      </w:r>
    </w:p>
    <w:p w14:paraId="7CDEAB84"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tleap -f tleap.in</w:t>
      </w:r>
    </w:p>
    <w:p w14:paraId="0566D0AE" w14:textId="77777777" w:rsidR="000E0FAC" w:rsidRPr="00A657E3" w:rsidRDefault="000E0FAC" w:rsidP="000E0FAC">
      <w:pPr>
        <w:rPr>
          <w:color w:val="808080" w:themeColor="background1" w:themeShade="80"/>
          <w:sz w:val="20"/>
          <w:szCs w:val="20"/>
        </w:rPr>
      </w:pPr>
    </w:p>
    <w:p w14:paraId="54606213"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ante-MMPBSA.py -p d$i.prmtop -c d_c$i.prmtop -s @Cl-</w:t>
      </w:r>
    </w:p>
    <w:p w14:paraId="109F5BF4" w14:textId="77777777" w:rsidR="000E0FAC" w:rsidRPr="00A657E3" w:rsidRDefault="000E0FAC" w:rsidP="000E0FAC">
      <w:pPr>
        <w:rPr>
          <w:color w:val="808080" w:themeColor="background1" w:themeShade="80"/>
          <w:sz w:val="20"/>
          <w:szCs w:val="20"/>
        </w:rPr>
      </w:pPr>
      <w:r w:rsidRPr="00A657E3">
        <w:rPr>
          <w:color w:val="808080" w:themeColor="background1" w:themeShade="80"/>
          <w:sz w:val="20"/>
          <w:szCs w:val="20"/>
        </w:rPr>
        <w:t>ante-MMPBSA.py -p d_c$i.prmtop -r d_r$i.prmtop -l d_l$i.prmtop -n :199-208</w:t>
      </w:r>
    </w:p>
    <w:p w14:paraId="4C976C71" w14:textId="77777777" w:rsidR="000E0FAC" w:rsidRPr="00A657E3" w:rsidRDefault="000E0FAC" w:rsidP="000E0FAC">
      <w:pPr>
        <w:rPr>
          <w:color w:val="808080" w:themeColor="background1" w:themeShade="80"/>
          <w:sz w:val="20"/>
          <w:szCs w:val="20"/>
        </w:rPr>
      </w:pPr>
    </w:p>
    <w:p w14:paraId="68280BDB" w14:textId="77777777" w:rsidR="000E0FAC" w:rsidRPr="00663D77" w:rsidRDefault="000E0FAC" w:rsidP="000E0FAC">
      <w:pPr>
        <w:rPr>
          <w:color w:val="808080" w:themeColor="background1" w:themeShade="80"/>
          <w:sz w:val="20"/>
          <w:szCs w:val="20"/>
        </w:rPr>
      </w:pPr>
      <w:r w:rsidRPr="00A657E3">
        <w:rPr>
          <w:color w:val="808080" w:themeColor="background1" w:themeShade="80"/>
          <w:sz w:val="20"/>
          <w:szCs w:val="20"/>
        </w:rPr>
        <w:t xml:space="preserve">MMPBSA.py -O -i mmpbsa.in -o FINAL_RESULTS_MMPBSA.dat -cp d_c$i.prmtop -rp d_r$i.prmtop -lp </w:t>
      </w:r>
      <w:r w:rsidRPr="00663D77">
        <w:rPr>
          <w:color w:val="808080" w:themeColor="background1" w:themeShade="80"/>
          <w:sz w:val="20"/>
          <w:szCs w:val="20"/>
        </w:rPr>
        <w:t>d_l$i.prmtop -y d$i.inpcrd</w:t>
      </w:r>
    </w:p>
    <w:p w14:paraId="635BC479" w14:textId="77777777" w:rsidR="000E0FAC" w:rsidRDefault="000E0FAC" w:rsidP="000E0FAC">
      <w:pPr>
        <w:rPr>
          <w:i/>
        </w:rPr>
      </w:pPr>
    </w:p>
    <w:p w14:paraId="528D2FB8" w14:textId="77777777" w:rsidR="000E0FAC" w:rsidRPr="00A657E3" w:rsidRDefault="000E0FAC" w:rsidP="000E0FAC">
      <w:r w:rsidRPr="00A657E3">
        <w:t xml:space="preserve">MATLAB </w:t>
      </w:r>
    </w:p>
    <w:p w14:paraId="0D6C96EA" w14:textId="77777777" w:rsidR="000E0FAC" w:rsidRDefault="000E0FAC" w:rsidP="000E0FAC">
      <w:pPr>
        <w:rPr>
          <w:i/>
        </w:rPr>
      </w:pPr>
    </w:p>
    <w:p w14:paraId="19E64628"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[test, testlab, ttcleaved, to, ts, train, trainlab,  a, f, X, Y, T, AUC, AUCav, Std, Performanceav,Stdp] = coduh(A, LABELS, cleaved, uncleaved, boxconstraint, rbfsigma)</w:t>
      </w:r>
    </w:p>
    <w:p w14:paraId="321E3A6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CB290E0"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clearvars </w:t>
      </w:r>
      <w:r>
        <w:rPr>
          <w:rFonts w:ascii="Courier" w:hAnsi="Courier" w:cs="Courier"/>
          <w:color w:val="A020F0"/>
          <w:sz w:val="20"/>
          <w:szCs w:val="20"/>
        </w:rPr>
        <w:t>-except</w:t>
      </w:r>
      <w:r>
        <w:rPr>
          <w:rFonts w:ascii="Courier" w:hAnsi="Courier" w:cs="Courier"/>
          <w:color w:val="000000"/>
          <w:sz w:val="20"/>
          <w:szCs w:val="20"/>
        </w:rPr>
        <w:t xml:space="preserve"> </w:t>
      </w:r>
      <w:r>
        <w:rPr>
          <w:rFonts w:ascii="Courier" w:hAnsi="Courier" w:cs="Courier"/>
          <w:color w:val="A020F0"/>
          <w:sz w:val="20"/>
          <w:szCs w:val="20"/>
        </w:rPr>
        <w:t>A</w:t>
      </w:r>
      <w:r>
        <w:rPr>
          <w:rFonts w:ascii="Courier" w:hAnsi="Courier" w:cs="Courier"/>
          <w:color w:val="000000"/>
          <w:sz w:val="20"/>
          <w:szCs w:val="20"/>
        </w:rPr>
        <w:t xml:space="preserve"> </w:t>
      </w:r>
      <w:r>
        <w:rPr>
          <w:rFonts w:ascii="Courier" w:hAnsi="Courier" w:cs="Courier"/>
          <w:color w:val="A020F0"/>
          <w:sz w:val="20"/>
          <w:szCs w:val="20"/>
        </w:rPr>
        <w:t>LABELS</w:t>
      </w:r>
      <w:r>
        <w:rPr>
          <w:rFonts w:ascii="Courier" w:hAnsi="Courier" w:cs="Courier"/>
          <w:color w:val="000000"/>
          <w:sz w:val="20"/>
          <w:szCs w:val="20"/>
        </w:rPr>
        <w:t xml:space="preserve"> </w:t>
      </w:r>
      <w:r>
        <w:rPr>
          <w:rFonts w:ascii="Courier" w:hAnsi="Courier" w:cs="Courier"/>
          <w:color w:val="A020F0"/>
          <w:sz w:val="20"/>
          <w:szCs w:val="20"/>
        </w:rPr>
        <w:t>cleaved</w:t>
      </w:r>
      <w:r>
        <w:rPr>
          <w:rFonts w:ascii="Courier" w:hAnsi="Courier" w:cs="Courier"/>
          <w:color w:val="000000"/>
          <w:sz w:val="20"/>
          <w:szCs w:val="20"/>
        </w:rPr>
        <w:t xml:space="preserve"> </w:t>
      </w:r>
      <w:r>
        <w:rPr>
          <w:rFonts w:ascii="Courier" w:hAnsi="Courier" w:cs="Courier"/>
          <w:color w:val="A020F0"/>
          <w:sz w:val="20"/>
          <w:szCs w:val="20"/>
        </w:rPr>
        <w:t>uncleaved</w:t>
      </w:r>
      <w:r>
        <w:rPr>
          <w:rFonts w:ascii="Courier" w:hAnsi="Courier" w:cs="Courier"/>
          <w:color w:val="000000"/>
          <w:sz w:val="20"/>
          <w:szCs w:val="20"/>
        </w:rPr>
        <w:t xml:space="preserve"> </w:t>
      </w:r>
      <w:r>
        <w:rPr>
          <w:rFonts w:ascii="Courier" w:hAnsi="Courier" w:cs="Courier"/>
          <w:color w:val="A020F0"/>
          <w:sz w:val="20"/>
          <w:szCs w:val="20"/>
        </w:rPr>
        <w:t>boxconstraint</w:t>
      </w:r>
      <w:r>
        <w:rPr>
          <w:rFonts w:ascii="Courier" w:hAnsi="Courier" w:cs="Courier"/>
          <w:color w:val="000000"/>
          <w:sz w:val="20"/>
          <w:szCs w:val="20"/>
        </w:rPr>
        <w:t xml:space="preserve"> </w:t>
      </w:r>
      <w:r>
        <w:rPr>
          <w:rFonts w:ascii="Courier" w:hAnsi="Courier" w:cs="Courier"/>
          <w:color w:val="A020F0"/>
          <w:sz w:val="20"/>
          <w:szCs w:val="20"/>
        </w:rPr>
        <w:t>rbfsigma</w:t>
      </w:r>
      <w:r>
        <w:rPr>
          <w:rFonts w:ascii="Courier" w:hAnsi="Courier" w:cs="Courier"/>
          <w:color w:val="000000"/>
          <w:sz w:val="20"/>
          <w:szCs w:val="20"/>
        </w:rPr>
        <w:t xml:space="preserve"> </w:t>
      </w:r>
      <w:r>
        <w:rPr>
          <w:rFonts w:ascii="Courier" w:hAnsi="Courier" w:cs="Courier"/>
          <w:color w:val="A020F0"/>
          <w:sz w:val="20"/>
          <w:szCs w:val="20"/>
        </w:rPr>
        <w:t>TABLE</w:t>
      </w:r>
    </w:p>
    <w:p w14:paraId="796CC1F4"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5C59B303"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X = [];</w:t>
      </w:r>
    </w:p>
    <w:p w14:paraId="78356037"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Y = [];</w:t>
      </w:r>
    </w:p>
    <w:p w14:paraId="32B90DED"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T = [];</w:t>
      </w:r>
    </w:p>
    <w:p w14:paraId="0057FEF7"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AUC = [];</w:t>
      </w:r>
    </w:p>
    <w:p w14:paraId="4ADCF03E"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8F9624E" w14:textId="77777777" w:rsidR="000E0FAC" w:rsidRDefault="000E0FAC" w:rsidP="000E0FAC">
      <w:pPr>
        <w:widowControl w:val="0"/>
        <w:autoSpaceDE w:val="0"/>
        <w:autoSpaceDN w:val="0"/>
        <w:adjustRightInd w:val="0"/>
        <w:rPr>
          <w:rFonts w:ascii="Courier" w:hAnsi="Courier" w:cs="Times New Roman"/>
        </w:rPr>
      </w:pPr>
    </w:p>
    <w:p w14:paraId="323CFBC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228B22"/>
          <w:sz w:val="20"/>
          <w:szCs w:val="20"/>
        </w:rPr>
        <w:t>A = Together_Furin; % change to name of matrix</w:t>
      </w:r>
    </w:p>
    <w:p w14:paraId="689449B9"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[numberofelements len] = size(A);</w:t>
      </w:r>
    </w:p>
    <w:p w14:paraId="1BDD3A24"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tic</w:t>
      </w:r>
    </w:p>
    <w:p w14:paraId="110C3B31"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D477E8D"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s = 1:1000</w:t>
      </w:r>
    </w:p>
    <w:p w14:paraId="5ACEA018"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3E08D63"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zcleaved = ceil(0.2%*cleaved);                 </w:t>
      </w:r>
    </w:p>
    <w:p w14:paraId="189CF28C"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zuncleaved = ceil(0.2%*uncleaved);</w:t>
      </w:r>
    </w:p>
    <w:p w14:paraId="5811A7B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ttcleaved = randperm(cleaved,zcleaved);               </w:t>
      </w:r>
      <w:r>
        <w:rPr>
          <w:rFonts w:ascii="Courier" w:hAnsi="Courier" w:cs="Courier"/>
          <w:color w:val="228B22"/>
          <w:sz w:val="20"/>
          <w:szCs w:val="20"/>
        </w:rPr>
        <w:t>%generatingRandomFromNumLength</w:t>
      </w:r>
    </w:p>
    <w:p w14:paraId="385B3267"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ttuncleaved = randperm((numberofelements - cleaved), zuncleaved) + cleaved;</w:t>
      </w:r>
    </w:p>
    <w:p w14:paraId="1DA971FC"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 = vertcat(ttcleaved',ttuncleaved');</w:t>
      </w:r>
    </w:p>
    <w:p w14:paraId="08869ED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to(:,s) = vertcat(ttcleaved',ttuncleaved');</w:t>
      </w:r>
    </w:p>
    <w:p w14:paraId="2F88BD8E"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ts(s) = length(t);</w:t>
      </w:r>
    </w:p>
    <w:p w14:paraId="2BDCB87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z = zcleaved + zuncleaved;</w:t>
      </w:r>
    </w:p>
    <w:p w14:paraId="4D9CA84F"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DF1AFB3"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test(:,:,s) = A(t,:);</w:t>
      </w:r>
    </w:p>
    <w:p w14:paraId="0BEE271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testlab(:,:,s) = LABELS(t,:);</w:t>
      </w:r>
    </w:p>
    <w:p w14:paraId="4A5D8420"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0A2AE60"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x = numberofelements - z;</w:t>
      </w:r>
    </w:p>
    <w:p w14:paraId="7C0837D1"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train(:,:,s) = zeros(x, len);</w:t>
      </w:r>
    </w:p>
    <w:p w14:paraId="62524DCD"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trainlab(:,:,s)= cell(x,1);</w:t>
      </w:r>
    </w:p>
    <w:p w14:paraId="0A7FA70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E37DDE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clear </w:t>
      </w:r>
      <w:r>
        <w:rPr>
          <w:rFonts w:ascii="Courier" w:hAnsi="Courier" w:cs="Courier"/>
          <w:color w:val="A020F0"/>
          <w:sz w:val="20"/>
          <w:szCs w:val="20"/>
        </w:rPr>
        <w:t>n1</w:t>
      </w:r>
      <w:r>
        <w:rPr>
          <w:rFonts w:ascii="Courier" w:hAnsi="Courier" w:cs="Courier"/>
          <w:color w:val="000000"/>
          <w:sz w:val="20"/>
          <w:szCs w:val="20"/>
        </w:rPr>
        <w:t>;</w:t>
      </w:r>
    </w:p>
    <w:p w14:paraId="20480A3C"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n1 = 1;</w:t>
      </w:r>
    </w:p>
    <w:p w14:paraId="06BD5F31"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9F9818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1:numberofelements</w:t>
      </w:r>
    </w:p>
    <w:p w14:paraId="63EB6173"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8065C35"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i ~= t(:)</w:t>
      </w:r>
    </w:p>
    <w:p w14:paraId="070C3885"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train(n1,:,s) = A(i,:);</w:t>
      </w:r>
    </w:p>
    <w:p w14:paraId="7AE102EE"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trainlab(n1,s) = LABELS(i);</w:t>
      </w:r>
    </w:p>
    <w:p w14:paraId="253A62A4"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n1 = n1 + 1;</w:t>
      </w:r>
    </w:p>
    <w:p w14:paraId="4BE702EC"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7867ED4D"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6078D7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2ACA2C9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91DCFC9" w14:textId="77777777" w:rsidR="000E0FAC" w:rsidRDefault="000E0FAC" w:rsidP="000E0FAC">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77B92290"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svmrbf =[];</w:t>
      </w:r>
    </w:p>
    <w:p w14:paraId="146FF8A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svmrbf=svmtrain(train(:,:,s), trainlab(:,s), </w:t>
      </w:r>
      <w:r>
        <w:rPr>
          <w:rFonts w:ascii="Courier" w:hAnsi="Courier" w:cs="Courier"/>
          <w:color w:val="A020F0"/>
          <w:sz w:val="20"/>
          <w:szCs w:val="20"/>
        </w:rPr>
        <w:t>'kernel_function'</w:t>
      </w:r>
      <w:r>
        <w:rPr>
          <w:rFonts w:ascii="Courier" w:hAnsi="Courier" w:cs="Courier"/>
          <w:color w:val="000000"/>
          <w:sz w:val="20"/>
          <w:szCs w:val="20"/>
        </w:rPr>
        <w:t xml:space="preserve">, </w:t>
      </w:r>
      <w:r>
        <w:rPr>
          <w:rFonts w:ascii="Courier" w:hAnsi="Courier" w:cs="Courier"/>
          <w:color w:val="A020F0"/>
          <w:sz w:val="20"/>
          <w:szCs w:val="20"/>
        </w:rPr>
        <w:t>'rbf'</w:t>
      </w:r>
      <w:r>
        <w:rPr>
          <w:rFonts w:ascii="Courier" w:hAnsi="Courier" w:cs="Courier"/>
          <w:color w:val="000000"/>
          <w:sz w:val="20"/>
          <w:szCs w:val="20"/>
        </w:rPr>
        <w:t xml:space="preserve">, </w:t>
      </w:r>
      <w:r>
        <w:rPr>
          <w:rFonts w:ascii="Courier" w:hAnsi="Courier" w:cs="Courier"/>
          <w:color w:val="A020F0"/>
          <w:sz w:val="20"/>
          <w:szCs w:val="20"/>
        </w:rPr>
        <w:t>'boxconstraint'</w:t>
      </w:r>
      <w:r>
        <w:rPr>
          <w:rFonts w:ascii="Courier" w:hAnsi="Courier" w:cs="Courier"/>
          <w:color w:val="000000"/>
          <w:sz w:val="20"/>
          <w:szCs w:val="20"/>
        </w:rPr>
        <w:t xml:space="preserve">, boxconstraint, </w:t>
      </w:r>
      <w:r>
        <w:rPr>
          <w:rFonts w:ascii="Courier" w:hAnsi="Courier" w:cs="Courier"/>
          <w:color w:val="A020F0"/>
          <w:sz w:val="20"/>
          <w:szCs w:val="20"/>
        </w:rPr>
        <w:t>'rbf_sigma'</w:t>
      </w:r>
      <w:r>
        <w:rPr>
          <w:rFonts w:ascii="Courier" w:hAnsi="Courier" w:cs="Courier"/>
          <w:color w:val="000000"/>
          <w:sz w:val="20"/>
          <w:szCs w:val="20"/>
        </w:rPr>
        <w:t>, rbfsigma);</w:t>
      </w:r>
    </w:p>
    <w:p w14:paraId="26A21E51"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471DD7F"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F4B2356"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228B22"/>
          <w:sz w:val="20"/>
          <w:szCs w:val="20"/>
        </w:rPr>
        <w:t xml:space="preserve">%%TEST%%    </w:t>
      </w:r>
    </w:p>
    <w:p w14:paraId="509757AF"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V = svmclassify(svmrbf,test(:,:,s));</w:t>
      </w:r>
    </w:p>
    <w:p w14:paraId="590BAC50"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result = transpose(V);</w:t>
      </w:r>
    </w:p>
    <w:p w14:paraId="2FDE6DCD"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a(:,s)=transpose(result);</w:t>
      </w:r>
    </w:p>
    <w:p w14:paraId="03272B2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0AFADFF"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shift = svmrbf.ScaleData.shift;</w:t>
      </w:r>
    </w:p>
    <w:p w14:paraId="3EB2CAE8"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scale = svmrbf.ScaleData.scaleFactor;</w:t>
      </w:r>
    </w:p>
    <w:p w14:paraId="6C1F0AC2"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Xnew = bsxfun(@plus,test(:,:,s),shift);</w:t>
      </w:r>
    </w:p>
    <w:p w14:paraId="7DECA491"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Xnew = bsxfun(@times,Xnew,scale);</w:t>
      </w:r>
    </w:p>
    <w:p w14:paraId="7A7244AF"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sv = svmrbf.SupportVectors; </w:t>
      </w:r>
    </w:p>
    <w:p w14:paraId="0CC1F114"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alphaHat = svmrbf.Alpha;    </w:t>
      </w:r>
    </w:p>
    <w:p w14:paraId="074A375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bias = svmrbf.Bias;</w:t>
      </w:r>
    </w:p>
    <w:p w14:paraId="453A3C2E"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kfun = svmrbf.KernelFunction;</w:t>
      </w:r>
    </w:p>
    <w:p w14:paraId="66238B4C"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kfunargs = svmrbf.KernelFunctionArgs;</w:t>
      </w:r>
    </w:p>
    <w:p w14:paraId="7CA3D399"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f(:,s) = kfun(sv,Xnew,kfunargs{:})'*alphaHat(:) + bias;</w:t>
      </w:r>
    </w:p>
    <w:p w14:paraId="33F9917D" w14:textId="77777777" w:rsidR="000E0FAC" w:rsidRDefault="000E0FAC" w:rsidP="000E0FAC">
      <w:pPr>
        <w:widowControl w:val="0"/>
        <w:autoSpaceDE w:val="0"/>
        <w:autoSpaceDN w:val="0"/>
        <w:adjustRightInd w:val="0"/>
        <w:rPr>
          <w:rFonts w:ascii="Courier" w:hAnsi="Courier" w:cs="Times New Roman"/>
        </w:rPr>
      </w:pPr>
    </w:p>
    <w:p w14:paraId="084F3A76"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[X(:,s),Y(:,s),T(:,s),AUC(s)] = perfcurve(testlab(:,:,s), f(:,s) ,</w:t>
      </w:r>
      <w:r>
        <w:rPr>
          <w:rFonts w:ascii="Courier" w:hAnsi="Courier" w:cs="Courier"/>
          <w:color w:val="A020F0"/>
          <w:sz w:val="20"/>
          <w:szCs w:val="20"/>
        </w:rPr>
        <w:t>'CLEAVED'</w:t>
      </w:r>
      <w:r>
        <w:rPr>
          <w:rFonts w:ascii="Courier" w:hAnsi="Courier" w:cs="Courier"/>
          <w:color w:val="000000"/>
          <w:sz w:val="20"/>
          <w:szCs w:val="20"/>
        </w:rPr>
        <w:t xml:space="preserve">, </w:t>
      </w:r>
      <w:r>
        <w:rPr>
          <w:rFonts w:ascii="Courier" w:hAnsi="Courier" w:cs="Courier"/>
          <w:color w:val="A020F0"/>
          <w:sz w:val="20"/>
          <w:szCs w:val="20"/>
        </w:rPr>
        <w:t>'Xcrit'</w:t>
      </w:r>
      <w:r>
        <w:rPr>
          <w:rFonts w:ascii="Courier" w:hAnsi="Courier" w:cs="Courier"/>
          <w:color w:val="000000"/>
          <w:sz w:val="20"/>
          <w:szCs w:val="20"/>
        </w:rPr>
        <w:t>,</w:t>
      </w:r>
      <w:r>
        <w:rPr>
          <w:rFonts w:ascii="Courier" w:hAnsi="Courier" w:cs="Courier"/>
          <w:color w:val="A020F0"/>
          <w:sz w:val="20"/>
          <w:szCs w:val="20"/>
        </w:rPr>
        <w:t>'reca'</w:t>
      </w:r>
      <w:r>
        <w:rPr>
          <w:rFonts w:ascii="Courier" w:hAnsi="Courier" w:cs="Courier"/>
          <w:color w:val="000000"/>
          <w:sz w:val="20"/>
          <w:szCs w:val="20"/>
        </w:rPr>
        <w:t xml:space="preserve">, </w:t>
      </w:r>
      <w:r>
        <w:rPr>
          <w:rFonts w:ascii="Courier" w:hAnsi="Courier" w:cs="Courier"/>
          <w:color w:val="A020F0"/>
          <w:sz w:val="20"/>
          <w:szCs w:val="20"/>
        </w:rPr>
        <w:t>'YCrit'</w:t>
      </w:r>
      <w:r>
        <w:rPr>
          <w:rFonts w:ascii="Courier" w:hAnsi="Courier" w:cs="Courier"/>
          <w:color w:val="000000"/>
          <w:sz w:val="20"/>
          <w:szCs w:val="20"/>
        </w:rPr>
        <w:t xml:space="preserve">, </w:t>
      </w:r>
      <w:r>
        <w:rPr>
          <w:rFonts w:ascii="Courier" w:hAnsi="Courier" w:cs="Courier"/>
          <w:color w:val="A020F0"/>
          <w:sz w:val="20"/>
          <w:szCs w:val="20"/>
        </w:rPr>
        <w:t>'prec'</w:t>
      </w:r>
      <w:r>
        <w:rPr>
          <w:rFonts w:ascii="Courier" w:hAnsi="Courier" w:cs="Courier"/>
          <w:color w:val="000000"/>
          <w:sz w:val="20"/>
          <w:szCs w:val="20"/>
        </w:rPr>
        <w:t xml:space="preserve"> );</w:t>
      </w:r>
    </w:p>
    <w:p w14:paraId="6282705F"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11DCC7F"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AUCav = mean(AUC);</w:t>
      </w:r>
    </w:p>
    <w:p w14:paraId="2F3AF1C4"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Std = std(AUC); </w:t>
      </w:r>
    </w:p>
    <w:p w14:paraId="0359A694"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1581BFD"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228B22"/>
          <w:sz w:val="20"/>
          <w:szCs w:val="20"/>
        </w:rPr>
        <w:t xml:space="preserve">%ACCURACY   </w:t>
      </w:r>
      <w:r>
        <w:rPr>
          <w:rFonts w:ascii="Courier" w:hAnsi="Courier" w:cs="Courier"/>
          <w:color w:val="000000"/>
          <w:sz w:val="20"/>
          <w:szCs w:val="20"/>
        </w:rPr>
        <w:t xml:space="preserve">    </w:t>
      </w:r>
    </w:p>
    <w:p w14:paraId="4C36706E"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tf(:,s) = strcmp (a(:,s), testlab(:,s));</w:t>
      </w:r>
    </w:p>
    <w:p w14:paraId="5F841CA7"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Performance(s) = sum(tf(:,s)) / numel(a(:,s));</w:t>
      </w:r>
    </w:p>
    <w:p w14:paraId="6A4C13B3"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Performanceav = mean(Performance);</w:t>
      </w:r>
    </w:p>
    <w:p w14:paraId="039C9C7D"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Stdp = std(Performance);</w:t>
      </w:r>
    </w:p>
    <w:p w14:paraId="2A2C0E73"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7331D9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228B22"/>
          <w:sz w:val="20"/>
          <w:szCs w:val="20"/>
        </w:rPr>
        <w:t>% %TRAIN</w:t>
      </w:r>
    </w:p>
    <w:p w14:paraId="7F039640"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Vtrain = svmclassify(svmrbf,train(:,:,s));</w:t>
      </w:r>
    </w:p>
    <w:p w14:paraId="47A81873"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resulttrain = transpose(Vtrain);</w:t>
      </w:r>
    </w:p>
    <w:p w14:paraId="16BECFB8" w14:textId="77777777" w:rsidR="000E0FAC" w:rsidRDefault="000E0FAC" w:rsidP="000E0FAC">
      <w:pPr>
        <w:widowControl w:val="0"/>
        <w:autoSpaceDE w:val="0"/>
        <w:autoSpaceDN w:val="0"/>
        <w:adjustRightInd w:val="0"/>
        <w:rPr>
          <w:rFonts w:ascii="Courier" w:hAnsi="Courier" w:cs="Courier"/>
          <w:sz w:val="20"/>
          <w:szCs w:val="20"/>
        </w:rPr>
      </w:pPr>
      <w:r w:rsidRPr="00C77B28">
        <w:rPr>
          <w:rFonts w:ascii="Courier" w:hAnsi="Courier" w:cs="Courier"/>
          <w:sz w:val="20"/>
          <w:szCs w:val="20"/>
        </w:rPr>
        <w:t xml:space="preserve">     </w:t>
      </w:r>
    </w:p>
    <w:p w14:paraId="31337473" w14:textId="77777777" w:rsidR="000E0FAC"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%clear train end</w:t>
      </w:r>
    </w:p>
    <w:p w14:paraId="1E0738DF"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atrain(:,s)=transpose(resulttrain);</w:t>
      </w:r>
    </w:p>
    <w:p w14:paraId="161D755E"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32C4D07" w14:textId="77777777" w:rsidR="000E0FAC" w:rsidRDefault="000E0FAC" w:rsidP="000E0FAC">
      <w:pPr>
        <w:widowControl w:val="0"/>
        <w:autoSpaceDE w:val="0"/>
        <w:autoSpaceDN w:val="0"/>
        <w:adjustRightInd w:val="0"/>
        <w:rPr>
          <w:rFonts w:ascii="Courier" w:hAnsi="Courier" w:cs="Times New Roman"/>
        </w:rPr>
      </w:pPr>
    </w:p>
    <w:p w14:paraId="5593A9A8"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shift = svmrbf.ScaleData.shift;</w:t>
      </w:r>
    </w:p>
    <w:p w14:paraId="1CE08101"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scale = svmrbf.ScaleData.scaleFactor;</w:t>
      </w:r>
    </w:p>
    <w:p w14:paraId="6BC1CE37" w14:textId="77777777" w:rsidR="000E0FAC" w:rsidRPr="00C77B28" w:rsidRDefault="000E0FAC" w:rsidP="000E0FAC">
      <w:pPr>
        <w:widowControl w:val="0"/>
        <w:autoSpaceDE w:val="0"/>
        <w:autoSpaceDN w:val="0"/>
        <w:adjustRightInd w:val="0"/>
        <w:rPr>
          <w:rFonts w:ascii="Courier" w:hAnsi="Courier" w:cs="Times New Roman"/>
        </w:rPr>
      </w:pPr>
    </w:p>
    <w:p w14:paraId="0510FF6E"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Xnew1 = bsxfun(@plus,train(:,:,s),shift);</w:t>
      </w:r>
    </w:p>
    <w:p w14:paraId="7823E4B7"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Xnew1 = bsxfun(@times,Xnew1,scale);</w:t>
      </w:r>
    </w:p>
    <w:p w14:paraId="140A44CF"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 xml:space="preserve">sv = svmrbf.SupportVectors; </w:t>
      </w:r>
    </w:p>
    <w:p w14:paraId="68FE6448"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 xml:space="preserve">alphaHat = svmrbf.Alpha;    </w:t>
      </w:r>
    </w:p>
    <w:p w14:paraId="025A0902"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bias = svmrbf.Bias;</w:t>
      </w:r>
    </w:p>
    <w:p w14:paraId="531845F3"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kfun = svmrbf.KernelFunction;</w:t>
      </w:r>
    </w:p>
    <w:p w14:paraId="65406C45"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kfunargs = svmrbf.KernelFunctionArgs;</w:t>
      </w:r>
    </w:p>
    <w:p w14:paraId="7386809C"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ftrain(:,s) = kfun(sv,Xnew1,kfunargs{:})'*alphaHat(:) + bias;</w:t>
      </w:r>
    </w:p>
    <w:p w14:paraId="0A00CFF2" w14:textId="77777777" w:rsidR="000E0FAC" w:rsidRPr="00C77B28" w:rsidRDefault="000E0FAC" w:rsidP="000E0FAC">
      <w:pPr>
        <w:widowControl w:val="0"/>
        <w:autoSpaceDE w:val="0"/>
        <w:autoSpaceDN w:val="0"/>
        <w:adjustRightInd w:val="0"/>
        <w:rPr>
          <w:rFonts w:ascii="Courier" w:hAnsi="Courier" w:cs="Times New Roman"/>
        </w:rPr>
      </w:pPr>
      <w:r w:rsidRPr="00C77B28">
        <w:rPr>
          <w:rFonts w:ascii="Courier" w:hAnsi="Courier" w:cs="Courier"/>
          <w:sz w:val="20"/>
          <w:szCs w:val="20"/>
        </w:rPr>
        <w:t>display(f(:,s));</w:t>
      </w:r>
    </w:p>
    <w:p w14:paraId="5C362059" w14:textId="77777777" w:rsidR="000E0FAC" w:rsidRPr="00263CAE" w:rsidRDefault="000E0FAC" w:rsidP="000E0FAC">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2383E155"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[Xtraintemp,Ytraintemp,Ttraintemp,AUCtrain(s)]= perfcurve(trainlab(:,:,s),ftrain(:,s),'CLEAVED');</w:t>
      </w:r>
    </w:p>
    <w:p w14:paraId="15683C0B"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[r] = length(Xtraintemp);</w:t>
      </w:r>
    </w:p>
    <w:p w14:paraId="5AD43462"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Xtrain(1:r, s) = Xtrain(1:r, s) + Xtraintemp;</w:t>
      </w:r>
    </w:p>
    <w:p w14:paraId="19EA6AE5"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Ytrain(1:r, s) = Ytrain(1:r, s) + Ytraintemp;</w:t>
      </w:r>
    </w:p>
    <w:p w14:paraId="51139E1E"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Ttrain(1:r, s) = Ttrain(1:r, s) + Ttraintemp;</w:t>
      </w:r>
    </w:p>
    <w:p w14:paraId="78A5D750"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     </w:t>
      </w:r>
    </w:p>
    <w:p w14:paraId="0D41FFEB"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clear Xtraintemp Ytraintemp Ttraintemp                     </w:t>
      </w:r>
    </w:p>
    <w:p w14:paraId="3803848E"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             </w:t>
      </w:r>
    </w:p>
    <w:p w14:paraId="7A011F89" w14:textId="77777777" w:rsidR="000E0FAC" w:rsidRPr="00263CAE" w:rsidRDefault="000E0FAC" w:rsidP="000E0FAC">
      <w:pPr>
        <w:widowControl w:val="0"/>
        <w:autoSpaceDE w:val="0"/>
        <w:autoSpaceDN w:val="0"/>
        <w:adjustRightInd w:val="0"/>
        <w:rPr>
          <w:rFonts w:ascii="Courier" w:hAnsi="Courier" w:cs="Courier"/>
          <w:sz w:val="20"/>
          <w:szCs w:val="20"/>
        </w:rPr>
      </w:pPr>
      <w:r w:rsidRPr="00263CAE">
        <w:rPr>
          <w:rFonts w:ascii="Courier" w:hAnsi="Courier" w:cs="Courier"/>
          <w:sz w:val="20"/>
          <w:szCs w:val="20"/>
        </w:rPr>
        <w:t>[Xtrain(:,s),Ytrain(:,s),Ttrain(:,s),AUCtrain(s)]=</w:t>
      </w:r>
    </w:p>
    <w:p w14:paraId="1823D6D0"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perfcurve(trainlab(:,:,s),ftrain(:,s),'CLEAVED');</w:t>
      </w:r>
    </w:p>
    <w:p w14:paraId="31F4AFC6"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     </w:t>
      </w:r>
    </w:p>
    <w:p w14:paraId="1307F9FA"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AUCtrainav = mean(AUCtrain);</w:t>
      </w:r>
    </w:p>
    <w:p w14:paraId="340DA464"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Stdtrain = std(AUCtrain);</w:t>
      </w:r>
    </w:p>
    <w:p w14:paraId="0A686F7E"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     </w:t>
      </w:r>
    </w:p>
    <w:p w14:paraId="6389DC1C"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tftrain(:,s) = strcmp (atrain(:,s), trainlab(:,s));</w:t>
      </w:r>
    </w:p>
    <w:p w14:paraId="3ACE05E0"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Performancetrain (s)= sum(tftrain(:,s)) / numel(atrain(:,s));</w:t>
      </w:r>
    </w:p>
    <w:p w14:paraId="0CC424D7"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Performancetrainav = mean(Performancetrain); </w:t>
      </w:r>
    </w:p>
    <w:p w14:paraId="5BC60400"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Stdptrain = std(Performancetrain); </w:t>
      </w:r>
    </w:p>
    <w:p w14:paraId="5694612B" w14:textId="77777777" w:rsidR="000E0FAC" w:rsidRPr="00263CAE" w:rsidRDefault="000E0FAC" w:rsidP="000E0FAC">
      <w:pPr>
        <w:widowControl w:val="0"/>
        <w:autoSpaceDE w:val="0"/>
        <w:autoSpaceDN w:val="0"/>
        <w:adjustRightInd w:val="0"/>
        <w:rPr>
          <w:rFonts w:ascii="Courier" w:hAnsi="Courier" w:cs="Times New Roman"/>
        </w:rPr>
      </w:pPr>
      <w:r w:rsidRPr="00263CAE">
        <w:rPr>
          <w:rFonts w:ascii="Courier" w:hAnsi="Courier" w:cs="Courier"/>
          <w:sz w:val="20"/>
          <w:szCs w:val="20"/>
        </w:rPr>
        <w:t xml:space="preserve"> </w:t>
      </w:r>
    </w:p>
    <w:p w14:paraId="1560A16A"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228B22"/>
          <w:sz w:val="20"/>
          <w:szCs w:val="20"/>
        </w:rPr>
        <w:t xml:space="preserve">s       </w:t>
      </w:r>
    </w:p>
    <w:p w14:paraId="371D1D79" w14:textId="77777777" w:rsidR="000E0FAC" w:rsidRDefault="000E0FAC" w:rsidP="000E0FAC">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73008D1C" w14:textId="77777777" w:rsidR="000E0FAC" w:rsidRPr="00C77B28" w:rsidRDefault="000E0FAC" w:rsidP="000E0FAC">
      <w:pPr>
        <w:widowControl w:val="0"/>
        <w:autoSpaceDE w:val="0"/>
        <w:autoSpaceDN w:val="0"/>
        <w:adjustRightInd w:val="0"/>
        <w:rPr>
          <w:rFonts w:ascii="Courier" w:hAnsi="Courier" w:cs="Times New Roman"/>
        </w:rPr>
      </w:pPr>
      <w:r>
        <w:rPr>
          <w:rFonts w:ascii="Courier" w:hAnsi="Courier" w:cs="Courier"/>
          <w:color w:val="000000"/>
          <w:sz w:val="20"/>
          <w:szCs w:val="20"/>
        </w:rPr>
        <w:t>toc</w:t>
      </w:r>
    </w:p>
    <w:p w14:paraId="7732696C" w14:textId="77777777" w:rsidR="000E0FAC" w:rsidRDefault="000E0FAC" w:rsidP="000E0FAC">
      <w:pPr>
        <w:rPr>
          <w:i/>
        </w:rPr>
      </w:pPr>
    </w:p>
    <w:p w14:paraId="640356FB" w14:textId="77777777" w:rsidR="000E0FAC" w:rsidRDefault="000E0FAC" w:rsidP="000E0FAC">
      <w:pPr>
        <w:rPr>
          <w:i/>
        </w:rPr>
      </w:pPr>
    </w:p>
    <w:p w14:paraId="6F2CDA09" w14:textId="77777777" w:rsidR="000E0FAC" w:rsidRDefault="000E0FAC" w:rsidP="000E0FAC">
      <w:pPr>
        <w:spacing w:line="480" w:lineRule="auto"/>
        <w:rPr>
          <w:b/>
        </w:rPr>
      </w:pPr>
    </w:p>
    <w:p w14:paraId="26B578F7" w14:textId="77777777" w:rsidR="00736847" w:rsidRDefault="00736847"/>
    <w:sectPr w:rsidR="00736847" w:rsidSect="0047774A">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12094" w14:textId="77777777" w:rsidR="0047774A" w:rsidRDefault="0047774A">
      <w:r>
        <w:separator/>
      </w:r>
    </w:p>
  </w:endnote>
  <w:endnote w:type="continuationSeparator" w:id="0">
    <w:p w14:paraId="2D10D505" w14:textId="77777777" w:rsidR="0047774A" w:rsidRDefault="00477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3179" w14:textId="77777777" w:rsidR="0047774A" w:rsidRDefault="0047774A" w:rsidP="004777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7D2C4" w14:textId="77777777" w:rsidR="0047774A" w:rsidRDefault="0047774A" w:rsidP="004777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8D482" w14:textId="77777777" w:rsidR="0047774A" w:rsidRDefault="0047774A" w:rsidP="004777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056D">
      <w:rPr>
        <w:rStyle w:val="PageNumber"/>
        <w:noProof/>
      </w:rPr>
      <w:t>1</w:t>
    </w:r>
    <w:r>
      <w:rPr>
        <w:rStyle w:val="PageNumber"/>
      </w:rPr>
      <w:fldChar w:fldCharType="end"/>
    </w:r>
  </w:p>
  <w:p w14:paraId="2AED328E" w14:textId="77777777" w:rsidR="0047774A" w:rsidRDefault="0047774A" w:rsidP="004777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07760" w14:textId="77777777" w:rsidR="0047774A" w:rsidRDefault="0047774A">
      <w:r>
        <w:separator/>
      </w:r>
    </w:p>
  </w:footnote>
  <w:footnote w:type="continuationSeparator" w:id="0">
    <w:p w14:paraId="723DA69D" w14:textId="77777777" w:rsidR="0047774A" w:rsidRDefault="004777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1170B"/>
    <w:multiLevelType w:val="hybridMultilevel"/>
    <w:tmpl w:val="E488E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FAC"/>
    <w:rsid w:val="000E0FAC"/>
    <w:rsid w:val="002E1BDE"/>
    <w:rsid w:val="0047774A"/>
    <w:rsid w:val="0049050F"/>
    <w:rsid w:val="00551BE2"/>
    <w:rsid w:val="006B5C69"/>
    <w:rsid w:val="006E0FB2"/>
    <w:rsid w:val="00736847"/>
    <w:rsid w:val="0083056D"/>
    <w:rsid w:val="00A1698D"/>
    <w:rsid w:val="00A77F44"/>
    <w:rsid w:val="00A87650"/>
    <w:rsid w:val="00E91B53"/>
    <w:rsid w:val="00EE3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F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FAC"/>
    <w:pPr>
      <w:ind w:left="720"/>
      <w:contextualSpacing/>
    </w:pPr>
  </w:style>
  <w:style w:type="paragraph" w:styleId="Footer">
    <w:name w:val="footer"/>
    <w:basedOn w:val="Normal"/>
    <w:link w:val="FooterChar"/>
    <w:uiPriority w:val="99"/>
    <w:unhideWhenUsed/>
    <w:rsid w:val="000E0FAC"/>
    <w:pPr>
      <w:tabs>
        <w:tab w:val="center" w:pos="4320"/>
        <w:tab w:val="right" w:pos="8640"/>
      </w:tabs>
    </w:pPr>
  </w:style>
  <w:style w:type="character" w:customStyle="1" w:styleId="FooterChar">
    <w:name w:val="Footer Char"/>
    <w:basedOn w:val="DefaultParagraphFont"/>
    <w:link w:val="Footer"/>
    <w:uiPriority w:val="99"/>
    <w:rsid w:val="000E0FAC"/>
  </w:style>
  <w:style w:type="character" w:styleId="PageNumber">
    <w:name w:val="page number"/>
    <w:basedOn w:val="DefaultParagraphFont"/>
    <w:uiPriority w:val="99"/>
    <w:semiHidden/>
    <w:unhideWhenUsed/>
    <w:rsid w:val="000E0FAC"/>
  </w:style>
  <w:style w:type="paragraph" w:styleId="BalloonText">
    <w:name w:val="Balloon Text"/>
    <w:basedOn w:val="Normal"/>
    <w:link w:val="BalloonTextChar"/>
    <w:uiPriority w:val="99"/>
    <w:semiHidden/>
    <w:unhideWhenUsed/>
    <w:rsid w:val="000E0F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FAC"/>
    <w:rPr>
      <w:rFonts w:ascii="Lucida Grande" w:hAnsi="Lucida Grande" w:cs="Lucida Grande"/>
      <w:sz w:val="18"/>
      <w:szCs w:val="18"/>
    </w:rPr>
  </w:style>
  <w:style w:type="table" w:styleId="TableGrid">
    <w:name w:val="Table Grid"/>
    <w:basedOn w:val="TableNormal"/>
    <w:uiPriority w:val="59"/>
    <w:rsid w:val="000E0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FAC"/>
    <w:pPr>
      <w:ind w:left="720"/>
      <w:contextualSpacing/>
    </w:pPr>
  </w:style>
  <w:style w:type="paragraph" w:styleId="Footer">
    <w:name w:val="footer"/>
    <w:basedOn w:val="Normal"/>
    <w:link w:val="FooterChar"/>
    <w:uiPriority w:val="99"/>
    <w:unhideWhenUsed/>
    <w:rsid w:val="000E0FAC"/>
    <w:pPr>
      <w:tabs>
        <w:tab w:val="center" w:pos="4320"/>
        <w:tab w:val="right" w:pos="8640"/>
      </w:tabs>
    </w:pPr>
  </w:style>
  <w:style w:type="character" w:customStyle="1" w:styleId="FooterChar">
    <w:name w:val="Footer Char"/>
    <w:basedOn w:val="DefaultParagraphFont"/>
    <w:link w:val="Footer"/>
    <w:uiPriority w:val="99"/>
    <w:rsid w:val="000E0FAC"/>
  </w:style>
  <w:style w:type="character" w:styleId="PageNumber">
    <w:name w:val="page number"/>
    <w:basedOn w:val="DefaultParagraphFont"/>
    <w:uiPriority w:val="99"/>
    <w:semiHidden/>
    <w:unhideWhenUsed/>
    <w:rsid w:val="000E0FAC"/>
  </w:style>
  <w:style w:type="paragraph" w:styleId="BalloonText">
    <w:name w:val="Balloon Text"/>
    <w:basedOn w:val="Normal"/>
    <w:link w:val="BalloonTextChar"/>
    <w:uiPriority w:val="99"/>
    <w:semiHidden/>
    <w:unhideWhenUsed/>
    <w:rsid w:val="000E0F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FAC"/>
    <w:rPr>
      <w:rFonts w:ascii="Lucida Grande" w:hAnsi="Lucida Grande" w:cs="Lucida Grande"/>
      <w:sz w:val="18"/>
      <w:szCs w:val="18"/>
    </w:rPr>
  </w:style>
  <w:style w:type="table" w:styleId="TableGrid">
    <w:name w:val="Table Grid"/>
    <w:basedOn w:val="TableNormal"/>
    <w:uiPriority w:val="59"/>
    <w:rsid w:val="000E0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2174</Words>
  <Characters>12874</Characters>
  <Application>Microsoft Macintosh Word</Application>
  <DocSecurity>0</DocSecurity>
  <Lines>211</Lines>
  <Paragraphs>39</Paragraphs>
  <ScaleCrop>false</ScaleCrop>
  <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dc:creator>
  <cp:keywords/>
  <dc:description/>
  <cp:lastModifiedBy>Manasi</cp:lastModifiedBy>
  <cp:revision>10</cp:revision>
  <dcterms:created xsi:type="dcterms:W3CDTF">2016-11-08T20:36:00Z</dcterms:created>
  <dcterms:modified xsi:type="dcterms:W3CDTF">2016-11-23T21:44:00Z</dcterms:modified>
</cp:coreProperties>
</file>